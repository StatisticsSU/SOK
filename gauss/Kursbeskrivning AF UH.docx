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70" w:type="dxa"/>
          <w:right w:w="70" w:type="dxa"/>
        </w:tblCellMar>
        <w:tblLook w:val="0000" w:firstRow="0" w:lastRow="0" w:firstColumn="0" w:lastColumn="0" w:noHBand="0" w:noVBand="0"/>
      </w:tblPr>
      <w:tblGrid>
        <w:gridCol w:w="2563"/>
        <w:gridCol w:w="7074"/>
      </w:tblGrid>
      <w:tr w:rsidR="0086743B" w:rsidRPr="00F50974" w14:paraId="4BCB7B83" w14:textId="77777777" w:rsidTr="00012F54">
        <w:trPr>
          <w:trHeight w:val="1853"/>
        </w:trPr>
        <w:tc>
          <w:tcPr>
            <w:tcW w:w="2590" w:type="dxa"/>
          </w:tcPr>
          <w:p w14:paraId="6CABB36D" w14:textId="77777777" w:rsidR="0086743B" w:rsidRPr="00F50974" w:rsidRDefault="005F0963" w:rsidP="00DE7194">
            <w:pPr>
              <w:spacing w:after="120"/>
              <w:rPr>
                <w:b/>
                <w:bCs/>
              </w:rPr>
            </w:pPr>
            <w:r w:rsidRPr="00F50974">
              <w:rPr>
                <w:b/>
                <w:bCs/>
                <w:noProof/>
                <w:lang w:eastAsia="sv-SE"/>
              </w:rPr>
              <w:drawing>
                <wp:inline distT="0" distB="0" distL="0" distR="0" wp14:anchorId="2876C6B6" wp14:editId="6FB1FDC5">
                  <wp:extent cx="1253158" cy="1044347"/>
                  <wp:effectExtent l="19050" t="0" r="4142" b="0"/>
                  <wp:docPr id="2" name="Bildobjekt 1" descr="logo-svart-svensk_stor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vart-svensk_stor_150dpi.png"/>
                          <pic:cNvPicPr/>
                        </pic:nvPicPr>
                        <pic:blipFill>
                          <a:blip r:embed="rId8" cstate="print"/>
                          <a:stretch>
                            <a:fillRect/>
                          </a:stretch>
                        </pic:blipFill>
                        <pic:spPr>
                          <a:xfrm>
                            <a:off x="0" y="0"/>
                            <a:ext cx="1258387" cy="1048705"/>
                          </a:xfrm>
                          <a:prstGeom prst="rect">
                            <a:avLst/>
                          </a:prstGeom>
                        </pic:spPr>
                      </pic:pic>
                    </a:graphicData>
                  </a:graphic>
                </wp:inline>
              </w:drawing>
            </w:r>
          </w:p>
        </w:tc>
        <w:tc>
          <w:tcPr>
            <w:tcW w:w="7187" w:type="dxa"/>
          </w:tcPr>
          <w:p w14:paraId="120F5503" w14:textId="77777777" w:rsidR="00595C9C" w:rsidRPr="00F50974" w:rsidRDefault="0086743B" w:rsidP="00595C9C">
            <w:pPr>
              <w:pStyle w:val="Heading1"/>
              <w:ind w:left="3506"/>
            </w:pPr>
            <w:r w:rsidRPr="00F50974">
              <w:t>STOCKHOLMS UNIVERSITE</w:t>
            </w:r>
            <w:r w:rsidR="00A427E5" w:rsidRPr="00F50974">
              <w:t>T</w:t>
            </w:r>
          </w:p>
          <w:p w14:paraId="713D03AB" w14:textId="77777777" w:rsidR="00595C9C" w:rsidRPr="00F50974" w:rsidRDefault="0086743B" w:rsidP="00595C9C">
            <w:pPr>
              <w:pStyle w:val="Heading1"/>
              <w:ind w:left="3506"/>
            </w:pPr>
            <w:r w:rsidRPr="00F50974">
              <w:t>Statistiska institutionen</w:t>
            </w:r>
          </w:p>
          <w:p w14:paraId="4CC29E12" w14:textId="0EE5DD6C" w:rsidR="0086743B" w:rsidRPr="00E01A0B" w:rsidRDefault="003220EC" w:rsidP="00595C9C">
            <w:pPr>
              <w:pStyle w:val="Heading1"/>
              <w:ind w:left="3506"/>
            </w:pPr>
            <w:r>
              <w:t>VT 202</w:t>
            </w:r>
            <w:r w:rsidR="00103CAD">
              <w:t>5</w:t>
            </w:r>
          </w:p>
          <w:p w14:paraId="6137088E" w14:textId="77777777" w:rsidR="005830E9" w:rsidRPr="00E01A0B" w:rsidRDefault="005830E9" w:rsidP="009C55BD">
            <w:pPr>
              <w:ind w:left="3506"/>
            </w:pPr>
          </w:p>
          <w:p w14:paraId="77B3E7AB" w14:textId="135A940E" w:rsidR="002F4342" w:rsidRPr="003220EC" w:rsidRDefault="002F4342" w:rsidP="00C6673A">
            <w:pPr>
              <w:ind w:left="3506"/>
              <w:rPr>
                <w:color w:val="FF0000"/>
              </w:rPr>
            </w:pPr>
          </w:p>
        </w:tc>
      </w:tr>
    </w:tbl>
    <w:p w14:paraId="584E3C1C" w14:textId="77777777" w:rsidR="0086743B" w:rsidRPr="00F50974" w:rsidRDefault="0086743B" w:rsidP="00E54E74">
      <w:pPr>
        <w:jc w:val="right"/>
      </w:pPr>
    </w:p>
    <w:p w14:paraId="2A427E67" w14:textId="77777777" w:rsidR="006C6ABC" w:rsidRDefault="006C6ABC" w:rsidP="006C6ABC">
      <w:pPr>
        <w:pStyle w:val="Title"/>
        <w:spacing w:before="0"/>
        <w:jc w:val="left"/>
      </w:pPr>
    </w:p>
    <w:p w14:paraId="6C857EA2" w14:textId="77777777" w:rsidR="006C6ABC" w:rsidRDefault="006C6ABC" w:rsidP="006C6ABC">
      <w:pPr>
        <w:pStyle w:val="Title"/>
        <w:spacing w:before="0"/>
        <w:jc w:val="left"/>
      </w:pPr>
    </w:p>
    <w:p w14:paraId="4BDDEF9A" w14:textId="6AC0B2BC" w:rsidR="00152951" w:rsidRPr="006C6ABC" w:rsidRDefault="00BA2980" w:rsidP="006C6ABC">
      <w:pPr>
        <w:pStyle w:val="Title"/>
        <w:spacing w:before="0"/>
        <w:jc w:val="left"/>
      </w:pPr>
      <w:r w:rsidRPr="001F3164">
        <w:t>Kursbeskrivning för</w:t>
      </w:r>
      <w:r w:rsidR="001F3164" w:rsidRPr="001F3164">
        <w:t xml:space="preserve"> </w:t>
      </w:r>
      <w:r w:rsidR="006C6ABC">
        <w:rPr>
          <w:rFonts w:asciiTheme="majorHAnsi" w:hAnsiTheme="majorHAnsi"/>
        </w:rPr>
        <w:t>Statistisk översiktskurs</w:t>
      </w:r>
      <w:r w:rsidR="00B7112E" w:rsidRPr="00B7112E">
        <w:rPr>
          <w:rFonts w:asciiTheme="majorHAnsi" w:hAnsiTheme="majorHAnsi"/>
        </w:rPr>
        <w:t xml:space="preserve">, 7,5 </w:t>
      </w:r>
      <w:proofErr w:type="spellStart"/>
      <w:r w:rsidR="00B7112E" w:rsidRPr="00B7112E">
        <w:rPr>
          <w:rFonts w:asciiTheme="majorHAnsi" w:hAnsiTheme="majorHAnsi"/>
        </w:rPr>
        <w:t>hp</w:t>
      </w:r>
      <w:proofErr w:type="spellEnd"/>
      <w:r w:rsidR="00B7112E">
        <w:rPr>
          <w:rFonts w:asciiTheme="majorHAnsi" w:hAnsiTheme="majorHAnsi"/>
        </w:rPr>
        <w:t xml:space="preserve">, </w:t>
      </w:r>
      <w:r w:rsidR="00B7112E" w:rsidRPr="00B7112E">
        <w:rPr>
          <w:rFonts w:asciiTheme="majorHAnsi" w:hAnsiTheme="majorHAnsi"/>
        </w:rPr>
        <w:t>ST1</w:t>
      </w:r>
      <w:r w:rsidR="006C6ABC">
        <w:rPr>
          <w:rFonts w:asciiTheme="majorHAnsi" w:hAnsiTheme="majorHAnsi"/>
        </w:rPr>
        <w:t>801</w:t>
      </w:r>
      <w:r w:rsidR="00B7112E" w:rsidRPr="00B7112E">
        <w:rPr>
          <w:rFonts w:asciiTheme="majorHAnsi" w:hAnsiTheme="majorHAnsi"/>
        </w:rPr>
        <w:t xml:space="preserve">   </w:t>
      </w:r>
    </w:p>
    <w:p w14:paraId="1C3DBF97" w14:textId="77777777" w:rsidR="0086743B" w:rsidRPr="00F50974" w:rsidRDefault="0086743B" w:rsidP="00A552DD">
      <w:pPr>
        <w:rPr>
          <w:bCs/>
        </w:rPr>
      </w:pPr>
    </w:p>
    <w:p w14:paraId="3AEC1071" w14:textId="1BFC1FA4" w:rsidR="00B7112E" w:rsidRDefault="00B7112E" w:rsidP="00B7112E">
      <w:pPr>
        <w:pStyle w:val="Heading4"/>
        <w:numPr>
          <w:ilvl w:val="0"/>
          <w:numId w:val="0"/>
        </w:numPr>
        <w:suppressAutoHyphens w:val="0"/>
        <w:jc w:val="both"/>
        <w:rPr>
          <w:caps/>
        </w:rPr>
      </w:pPr>
      <w:r w:rsidRPr="00F50974">
        <w:rPr>
          <w:caps/>
        </w:rPr>
        <w:t>Kursens innehåll</w:t>
      </w:r>
    </w:p>
    <w:p w14:paraId="677E0539" w14:textId="689B3D43" w:rsidR="006C6ABC" w:rsidRDefault="006C6ABC" w:rsidP="00F71C62">
      <w:pPr>
        <w:pStyle w:val="NoSpacing"/>
      </w:pPr>
    </w:p>
    <w:p w14:paraId="268A2036" w14:textId="13A93076" w:rsidR="006C6ABC" w:rsidRPr="001E2893" w:rsidRDefault="001E2893" w:rsidP="001E2893">
      <w:pPr>
        <w:suppressAutoHyphens w:val="0"/>
        <w:autoSpaceDE w:val="0"/>
        <w:autoSpaceDN w:val="0"/>
        <w:adjustRightInd w:val="0"/>
        <w:rPr>
          <w:lang w:eastAsia="sv-SE"/>
        </w:rPr>
      </w:pPr>
      <w:r w:rsidRPr="001E2893">
        <w:rPr>
          <w:lang w:eastAsia="sv-SE"/>
        </w:rPr>
        <w:t xml:space="preserve">Enligt gällande kursplan ska kursen ge </w:t>
      </w:r>
      <w:r w:rsidR="006C6ABC" w:rsidRPr="001E2893">
        <w:rPr>
          <w:lang w:eastAsia="sv-SE"/>
        </w:rPr>
        <w:t>en introduktion till statistik och dess roll och nytta i det datadrivna samhället. Kursens målsättning</w:t>
      </w:r>
      <w:r w:rsidRPr="001E2893">
        <w:rPr>
          <w:lang w:eastAsia="sv-SE"/>
        </w:rPr>
        <w:t xml:space="preserve"> </w:t>
      </w:r>
      <w:r w:rsidR="006C6ABC" w:rsidRPr="001E2893">
        <w:rPr>
          <w:lang w:eastAsia="sv-SE"/>
        </w:rPr>
        <w:t>är att ge en orientering om olika typer av datakällor, förståelse för möjligheter och begränsningar med</w:t>
      </w:r>
      <w:r w:rsidRPr="001E2893">
        <w:rPr>
          <w:lang w:eastAsia="sv-SE"/>
        </w:rPr>
        <w:t xml:space="preserve"> </w:t>
      </w:r>
      <w:r w:rsidR="006C6ABC" w:rsidRPr="001E2893">
        <w:rPr>
          <w:lang w:eastAsia="sv-SE"/>
        </w:rPr>
        <w:t>dataanalys, kunskap för att kritiskt kunna läsa och utvärdera statistiska resultat samt verktyg för att kunna</w:t>
      </w:r>
      <w:r w:rsidRPr="001E2893">
        <w:rPr>
          <w:lang w:eastAsia="sv-SE"/>
        </w:rPr>
        <w:t xml:space="preserve"> </w:t>
      </w:r>
      <w:r w:rsidR="006C6ABC" w:rsidRPr="001E2893">
        <w:rPr>
          <w:lang w:eastAsia="sv-SE"/>
        </w:rPr>
        <w:t>göra enklare deskription av kvantitativa data.</w:t>
      </w:r>
      <w:r w:rsidRPr="001E2893">
        <w:rPr>
          <w:lang w:eastAsia="sv-SE"/>
        </w:rPr>
        <w:t xml:space="preserve"> Översiktligt behandlas deskriptiv statistik, datainsamling, datatyper, datakvalit</w:t>
      </w:r>
      <w:r w:rsidR="00103CAD">
        <w:rPr>
          <w:lang w:eastAsia="sv-SE"/>
        </w:rPr>
        <w:t>et</w:t>
      </w:r>
      <w:r w:rsidRPr="001E2893">
        <w:rPr>
          <w:lang w:eastAsia="sv-SE"/>
        </w:rPr>
        <w:t>, tolkning av sannolikhet och osäkerhet</w:t>
      </w:r>
      <w:r w:rsidR="00D611F8">
        <w:rPr>
          <w:lang w:eastAsia="sv-SE"/>
        </w:rPr>
        <w:t xml:space="preserve">. Därefter följer </w:t>
      </w:r>
      <w:r>
        <w:rPr>
          <w:lang w:eastAsia="sv-SE"/>
        </w:rPr>
        <w:t>i</w:t>
      </w:r>
      <w:r w:rsidRPr="001E2893">
        <w:rPr>
          <w:lang w:eastAsia="sv-SE"/>
        </w:rPr>
        <w:t>nferens</w:t>
      </w:r>
      <w:r w:rsidR="00D611F8">
        <w:rPr>
          <w:lang w:eastAsia="sv-SE"/>
        </w:rPr>
        <w:t>,</w:t>
      </w:r>
      <w:r w:rsidRPr="001E2893">
        <w:rPr>
          <w:lang w:eastAsia="sv-SE"/>
        </w:rPr>
        <w:t xml:space="preserve"> </w:t>
      </w:r>
      <w:r w:rsidR="00D611F8">
        <w:rPr>
          <w:lang w:eastAsia="sv-SE"/>
        </w:rPr>
        <w:t xml:space="preserve">med </w:t>
      </w:r>
      <w:r w:rsidRPr="001E2893">
        <w:rPr>
          <w:lang w:eastAsia="sv-SE"/>
        </w:rPr>
        <w:t>hypotesprövning</w:t>
      </w:r>
      <w:r w:rsidR="00D611F8">
        <w:rPr>
          <w:lang w:eastAsia="sv-SE"/>
        </w:rPr>
        <w:t>,</w:t>
      </w:r>
      <w:r w:rsidRPr="001E2893">
        <w:rPr>
          <w:lang w:eastAsia="sv-SE"/>
        </w:rPr>
        <w:t xml:space="preserve"> konfidensintervall, regression</w:t>
      </w:r>
      <w:r w:rsidR="00D611F8">
        <w:rPr>
          <w:lang w:eastAsia="sv-SE"/>
        </w:rPr>
        <w:t xml:space="preserve">, </w:t>
      </w:r>
      <w:r w:rsidRPr="001E2893">
        <w:rPr>
          <w:lang w:eastAsia="sv-SE"/>
        </w:rPr>
        <w:t>prediktion</w:t>
      </w:r>
      <w:r w:rsidR="00D611F8">
        <w:rPr>
          <w:lang w:eastAsia="sv-SE"/>
        </w:rPr>
        <w:t xml:space="preserve">, samt </w:t>
      </w:r>
      <w:r w:rsidRPr="001E2893">
        <w:rPr>
          <w:lang w:eastAsia="sv-SE"/>
        </w:rPr>
        <w:t>korrelation och kausalitet</w:t>
      </w:r>
      <w:r w:rsidR="00D611F8">
        <w:rPr>
          <w:lang w:eastAsia="sv-SE"/>
        </w:rPr>
        <w:t xml:space="preserve">. Tidsserier diskuteras också översiktligt. Mot slutet av kursen behandlas </w:t>
      </w:r>
      <w:proofErr w:type="spellStart"/>
      <w:r w:rsidR="008C59EE">
        <w:rPr>
          <w:lang w:eastAsia="sv-SE"/>
        </w:rPr>
        <w:t>m</w:t>
      </w:r>
      <w:r w:rsidRPr="001E2893">
        <w:rPr>
          <w:lang w:eastAsia="sv-SE"/>
        </w:rPr>
        <w:t>achine</w:t>
      </w:r>
      <w:proofErr w:type="spellEnd"/>
      <w:r w:rsidRPr="001E2893">
        <w:rPr>
          <w:lang w:eastAsia="sv-SE"/>
        </w:rPr>
        <w:t xml:space="preserve"> </w:t>
      </w:r>
      <w:proofErr w:type="spellStart"/>
      <w:r w:rsidRPr="001E2893">
        <w:rPr>
          <w:lang w:eastAsia="sv-SE"/>
        </w:rPr>
        <w:t>learning</w:t>
      </w:r>
      <w:proofErr w:type="spellEnd"/>
      <w:r w:rsidRPr="001E2893">
        <w:rPr>
          <w:lang w:eastAsia="sv-SE"/>
        </w:rPr>
        <w:t xml:space="preserve"> och AI och</w:t>
      </w:r>
      <w:r w:rsidR="00D611F8">
        <w:rPr>
          <w:lang w:eastAsia="sv-SE"/>
        </w:rPr>
        <w:t xml:space="preserve"> </w:t>
      </w:r>
      <w:r w:rsidRPr="001E2893">
        <w:rPr>
          <w:lang w:eastAsia="sv-SE"/>
        </w:rPr>
        <w:t>koppling</w:t>
      </w:r>
      <w:r w:rsidR="00D611F8">
        <w:rPr>
          <w:lang w:eastAsia="sv-SE"/>
        </w:rPr>
        <w:t>en mellan dessa områden och</w:t>
      </w:r>
      <w:r w:rsidRPr="001E2893">
        <w:rPr>
          <w:lang w:eastAsia="sv-SE"/>
        </w:rPr>
        <w:t xml:space="preserve"> statistik, </w:t>
      </w:r>
      <w:r w:rsidR="00D611F8">
        <w:rPr>
          <w:lang w:eastAsia="sv-SE"/>
        </w:rPr>
        <w:t xml:space="preserve">och därtill </w:t>
      </w:r>
      <w:r w:rsidRPr="001E2893">
        <w:rPr>
          <w:lang w:eastAsia="sv-SE"/>
        </w:rPr>
        <w:t>kritisk granskning.</w:t>
      </w:r>
    </w:p>
    <w:p w14:paraId="6C89C503" w14:textId="77777777" w:rsidR="00F71C62" w:rsidRDefault="00F71C62" w:rsidP="00F71C62">
      <w:pPr>
        <w:pStyle w:val="NoSpacing"/>
      </w:pPr>
    </w:p>
    <w:p w14:paraId="36BFEBE4" w14:textId="1ACF8BC0" w:rsidR="00B7112E" w:rsidRPr="00B7112E" w:rsidRDefault="00B7112E" w:rsidP="00B7112E">
      <w:pPr>
        <w:spacing w:after="120"/>
        <w:rPr>
          <w:bCs/>
        </w:rPr>
      </w:pPr>
      <w:r w:rsidRPr="00B7112E">
        <w:rPr>
          <w:bCs/>
        </w:rPr>
        <w:t>Kursen består av två kursdelar (moment), vilka examineras var för sig:</w:t>
      </w:r>
    </w:p>
    <w:p w14:paraId="7BC9580D" w14:textId="430006E2" w:rsidR="00B7112E" w:rsidRPr="00B7112E" w:rsidRDefault="001E2893" w:rsidP="00586AD7">
      <w:pPr>
        <w:numPr>
          <w:ilvl w:val="0"/>
          <w:numId w:val="5"/>
        </w:numPr>
        <w:tabs>
          <w:tab w:val="left" w:pos="709"/>
        </w:tabs>
        <w:spacing w:after="60"/>
      </w:pPr>
      <w:r>
        <w:t>Statistisk översiktskurs</w:t>
      </w:r>
      <w:r w:rsidR="00B7112E" w:rsidRPr="00B7112E">
        <w:t xml:space="preserve">, </w:t>
      </w:r>
      <w:r w:rsidR="00D23ADA">
        <w:t>individuell sals</w:t>
      </w:r>
      <w:r w:rsidR="00B7112E" w:rsidRPr="00B7112E">
        <w:t>tentamen, 4,5 högskolepoäng</w:t>
      </w:r>
    </w:p>
    <w:p w14:paraId="7643DCD6" w14:textId="6D97B003" w:rsidR="00B7112E" w:rsidRDefault="001E2893" w:rsidP="00586AD7">
      <w:pPr>
        <w:numPr>
          <w:ilvl w:val="0"/>
          <w:numId w:val="5"/>
        </w:numPr>
        <w:tabs>
          <w:tab w:val="left" w:pos="709"/>
        </w:tabs>
        <w:spacing w:after="60"/>
        <w:ind w:left="714" w:hanging="357"/>
      </w:pPr>
      <w:r>
        <w:t>Statistisk översiktskurs</w:t>
      </w:r>
      <w:r w:rsidR="00B7112E" w:rsidRPr="00B7112E">
        <w:t xml:space="preserve">, inlämningsuppgift, 3 högskolepoäng </w:t>
      </w:r>
    </w:p>
    <w:p w14:paraId="63B827EE" w14:textId="77777777" w:rsidR="00337405" w:rsidRDefault="00337405" w:rsidP="00337405">
      <w:pPr>
        <w:tabs>
          <w:tab w:val="left" w:pos="709"/>
        </w:tabs>
        <w:spacing w:after="60"/>
      </w:pPr>
    </w:p>
    <w:p w14:paraId="066578BD" w14:textId="42F93523" w:rsidR="00846BC8" w:rsidRPr="00A25C4E" w:rsidRDefault="00A25C4E" w:rsidP="00A25C4E">
      <w:pPr>
        <w:tabs>
          <w:tab w:val="left" w:pos="1905"/>
        </w:tabs>
      </w:pPr>
      <w:r>
        <w:tab/>
      </w:r>
    </w:p>
    <w:p w14:paraId="7DD59225" w14:textId="77777777" w:rsidR="0086743B" w:rsidRPr="00F50974" w:rsidRDefault="0086743B" w:rsidP="00A552DD">
      <w:pPr>
        <w:pStyle w:val="Heading4"/>
        <w:numPr>
          <w:ilvl w:val="0"/>
          <w:numId w:val="0"/>
        </w:numPr>
        <w:suppressAutoHyphens w:val="0"/>
        <w:jc w:val="both"/>
        <w:rPr>
          <w:bCs w:val="0"/>
          <w:caps/>
        </w:rPr>
      </w:pPr>
      <w:r w:rsidRPr="00F50974">
        <w:rPr>
          <w:bCs w:val="0"/>
          <w:caps/>
        </w:rPr>
        <w:t>Kursens lärandemål</w:t>
      </w:r>
      <w:r w:rsidR="00041290" w:rsidRPr="00F50974">
        <w:rPr>
          <w:bCs w:val="0"/>
          <w:caps/>
        </w:rPr>
        <w:t xml:space="preserve"> OCH FÖRVÄNTADE STUDIERESULTAT</w:t>
      </w:r>
    </w:p>
    <w:p w14:paraId="05548B15" w14:textId="77777777" w:rsidR="0086743B" w:rsidRDefault="0086743B" w:rsidP="00A552DD">
      <w:pPr>
        <w:jc w:val="both"/>
        <w:rPr>
          <w:b/>
        </w:rPr>
      </w:pPr>
    </w:p>
    <w:p w14:paraId="70A858CE" w14:textId="77777777" w:rsidR="00B7112E" w:rsidRPr="001E2893" w:rsidRDefault="00B7112E" w:rsidP="001E2893">
      <w:pPr>
        <w:spacing w:after="100"/>
      </w:pPr>
      <w:r w:rsidRPr="001E2893">
        <w:t>För godkänt resultat ska studenten kunna:</w:t>
      </w:r>
    </w:p>
    <w:p w14:paraId="10EAAE11" w14:textId="62963201" w:rsidR="001E2893" w:rsidRPr="001E2893" w:rsidRDefault="001E2893" w:rsidP="00586AD7">
      <w:pPr>
        <w:pStyle w:val="ListParagraph"/>
        <w:numPr>
          <w:ilvl w:val="0"/>
          <w:numId w:val="6"/>
        </w:numPr>
        <w:suppressAutoHyphens w:val="0"/>
        <w:autoSpaceDE w:val="0"/>
        <w:autoSpaceDN w:val="0"/>
        <w:adjustRightInd w:val="0"/>
        <w:rPr>
          <w:lang w:eastAsia="sv-SE"/>
        </w:rPr>
      </w:pPr>
      <w:r w:rsidRPr="001E2893">
        <w:rPr>
          <w:lang w:eastAsia="sv-SE"/>
        </w:rPr>
        <w:t>förstå och redogöra för enklare statistiska begrepp och metoder</w:t>
      </w:r>
    </w:p>
    <w:p w14:paraId="162471C2" w14:textId="27D3CADD" w:rsidR="001E2893" w:rsidRPr="001E2893" w:rsidRDefault="001E2893" w:rsidP="00586AD7">
      <w:pPr>
        <w:pStyle w:val="ListParagraph"/>
        <w:numPr>
          <w:ilvl w:val="0"/>
          <w:numId w:val="6"/>
        </w:numPr>
        <w:suppressAutoHyphens w:val="0"/>
        <w:autoSpaceDE w:val="0"/>
        <w:autoSpaceDN w:val="0"/>
        <w:adjustRightInd w:val="0"/>
        <w:rPr>
          <w:lang w:eastAsia="sv-SE"/>
        </w:rPr>
      </w:pPr>
      <w:r w:rsidRPr="001E2893">
        <w:rPr>
          <w:lang w:eastAsia="sv-SE"/>
        </w:rPr>
        <w:t>tolka och kritisk</w:t>
      </w:r>
      <w:r w:rsidR="000B3DBF">
        <w:rPr>
          <w:lang w:eastAsia="sv-SE"/>
        </w:rPr>
        <w:t>t</w:t>
      </w:r>
      <w:r w:rsidRPr="001E2893">
        <w:rPr>
          <w:lang w:eastAsia="sv-SE"/>
        </w:rPr>
        <w:t xml:space="preserve"> granska statistiska resultat</w:t>
      </w:r>
    </w:p>
    <w:p w14:paraId="0F2CE011" w14:textId="2FA2D08C" w:rsidR="001E2893" w:rsidRPr="001E2893" w:rsidRDefault="001E2893" w:rsidP="00586AD7">
      <w:pPr>
        <w:pStyle w:val="ListParagraph"/>
        <w:numPr>
          <w:ilvl w:val="0"/>
          <w:numId w:val="6"/>
        </w:numPr>
        <w:suppressAutoHyphens w:val="0"/>
        <w:autoSpaceDE w:val="0"/>
        <w:autoSpaceDN w:val="0"/>
        <w:adjustRightInd w:val="0"/>
        <w:rPr>
          <w:lang w:eastAsia="sv-SE"/>
        </w:rPr>
      </w:pPr>
      <w:r w:rsidRPr="001E2893">
        <w:rPr>
          <w:lang w:eastAsia="sv-SE"/>
        </w:rPr>
        <w:t>presentera kvantitativa data på lämpliga sätt</w:t>
      </w:r>
    </w:p>
    <w:p w14:paraId="58C96AAD" w14:textId="7F97C130" w:rsidR="00041290" w:rsidRPr="001E2893" w:rsidRDefault="001E2893" w:rsidP="00586AD7">
      <w:pPr>
        <w:pStyle w:val="ListParagraph"/>
        <w:numPr>
          <w:ilvl w:val="0"/>
          <w:numId w:val="6"/>
        </w:numPr>
        <w:tabs>
          <w:tab w:val="left" w:pos="709"/>
        </w:tabs>
        <w:autoSpaceDE w:val="0"/>
        <w:jc w:val="both"/>
        <w:rPr>
          <w:lang w:eastAsia="sv-SE"/>
        </w:rPr>
      </w:pPr>
      <w:r w:rsidRPr="001E2893">
        <w:rPr>
          <w:lang w:eastAsia="sv-SE"/>
        </w:rPr>
        <w:t>göra beräkningar för att lösa enklare statistiska problem</w:t>
      </w:r>
    </w:p>
    <w:p w14:paraId="3722CDDA" w14:textId="77777777" w:rsidR="001E2893" w:rsidRPr="00F50974" w:rsidRDefault="001E2893" w:rsidP="001E2893">
      <w:pPr>
        <w:tabs>
          <w:tab w:val="left" w:pos="709"/>
        </w:tabs>
        <w:autoSpaceDE w:val="0"/>
        <w:jc w:val="both"/>
        <w:rPr>
          <w:szCs w:val="22"/>
        </w:rPr>
      </w:pPr>
    </w:p>
    <w:p w14:paraId="420E477D" w14:textId="77777777" w:rsidR="00A9462F" w:rsidRDefault="00A9462F" w:rsidP="00A552DD">
      <w:pPr>
        <w:pStyle w:val="Heading1"/>
        <w:jc w:val="both"/>
        <w:rPr>
          <w:caps/>
        </w:rPr>
      </w:pPr>
      <w:r w:rsidRPr="001E2893">
        <w:rPr>
          <w:caps/>
        </w:rPr>
        <w:t>Kurslitteratur och övriga läromedel</w:t>
      </w:r>
    </w:p>
    <w:p w14:paraId="50BF3509" w14:textId="77777777" w:rsidR="00155F35" w:rsidRPr="00155F35" w:rsidRDefault="00155F35" w:rsidP="00155F35"/>
    <w:p w14:paraId="30BE463F" w14:textId="75BF288C" w:rsidR="00155F35" w:rsidRPr="005E10F8" w:rsidRDefault="00CE385F" w:rsidP="00155F35">
      <w:bookmarkStart w:id="0" w:name="_Hlk190879568"/>
      <w:r w:rsidRPr="00CE385F">
        <w:rPr>
          <w:b/>
          <w:bCs/>
        </w:rPr>
        <w:t>Kursbok:</w:t>
      </w:r>
      <w:r>
        <w:t xml:space="preserve"> </w:t>
      </w:r>
      <w:r w:rsidR="00155F35" w:rsidRPr="00A67C4C">
        <w:t xml:space="preserve">Çetinkaya-Rundel, M., </w:t>
      </w:r>
      <w:r w:rsidR="000F5E16">
        <w:t xml:space="preserve">&amp; </w:t>
      </w:r>
      <w:r w:rsidR="00155F35" w:rsidRPr="00A67C4C">
        <w:t>Hardin, J</w:t>
      </w:r>
      <w:r w:rsidR="00155F35" w:rsidRPr="00364E8F">
        <w:t>.</w:t>
      </w:r>
      <w:r w:rsidR="000F5E16" w:rsidRPr="00364E8F">
        <w:t xml:space="preserve"> (2024).</w:t>
      </w:r>
      <w:r w:rsidR="00155F35" w:rsidRPr="00364E8F">
        <w:t xml:space="preserve"> </w:t>
      </w:r>
      <w:r w:rsidR="00155F35" w:rsidRPr="00364E8F">
        <w:rPr>
          <w:i/>
          <w:iCs/>
          <w:lang w:val="en-US"/>
        </w:rPr>
        <w:t>Introduction to Modern Statistics</w:t>
      </w:r>
      <w:r w:rsidR="00170150" w:rsidRPr="00364E8F">
        <w:rPr>
          <w:i/>
          <w:iCs/>
          <w:lang w:val="en-US"/>
        </w:rPr>
        <w:t xml:space="preserve"> </w:t>
      </w:r>
      <w:r w:rsidR="00170150" w:rsidRPr="00364E8F">
        <w:rPr>
          <w:lang w:val="en-US"/>
        </w:rPr>
        <w:t>(IMS)</w:t>
      </w:r>
      <w:r w:rsidR="00155F35" w:rsidRPr="00364E8F">
        <w:rPr>
          <w:lang w:val="en-US"/>
        </w:rPr>
        <w:t>.</w:t>
      </w:r>
      <w:r w:rsidR="000F5E16" w:rsidRPr="00364E8F">
        <w:rPr>
          <w:lang w:val="en-US"/>
        </w:rPr>
        <w:t xml:space="preserve"> 2:a </w:t>
      </w:r>
      <w:proofErr w:type="spellStart"/>
      <w:r w:rsidR="000F5E16" w:rsidRPr="00364E8F">
        <w:rPr>
          <w:lang w:val="en-US"/>
        </w:rPr>
        <w:t>upplagan</w:t>
      </w:r>
      <w:proofErr w:type="spellEnd"/>
      <w:r w:rsidR="000F5E16" w:rsidRPr="00364E8F">
        <w:rPr>
          <w:lang w:val="en-US"/>
        </w:rPr>
        <w:t xml:space="preserve">. </w:t>
      </w:r>
      <w:r w:rsidR="00155F35" w:rsidRPr="00364E8F">
        <w:t xml:space="preserve">Elektronisk resurs från </w:t>
      </w:r>
      <w:proofErr w:type="spellStart"/>
      <w:r w:rsidR="00155F35" w:rsidRPr="00364E8F">
        <w:t>OpenIntr</w:t>
      </w:r>
      <w:r w:rsidR="00155F35" w:rsidRPr="00A67C4C">
        <w:t>o</w:t>
      </w:r>
      <w:proofErr w:type="spellEnd"/>
      <w:r w:rsidR="00155F35" w:rsidRPr="00A67C4C">
        <w:t xml:space="preserve">. </w:t>
      </w:r>
      <w:hyperlink r:id="rId9" w:history="1">
        <w:r w:rsidR="00155F35" w:rsidRPr="0070112E">
          <w:rPr>
            <w:rStyle w:val="Hyperlink"/>
          </w:rPr>
          <w:t>https://openintro-ims.netlify.app</w:t>
        </w:r>
      </w:hyperlink>
    </w:p>
    <w:p w14:paraId="5CA29D4E" w14:textId="77777777" w:rsidR="00155F35" w:rsidRDefault="00155F35" w:rsidP="00B7112E"/>
    <w:p w14:paraId="5E9CE208" w14:textId="605F6FCF" w:rsidR="00CE385F" w:rsidRPr="00C31E83" w:rsidRDefault="00CE385F" w:rsidP="00B7112E">
      <w:pPr>
        <w:rPr>
          <w:b/>
          <w:bCs/>
          <w:color w:val="000000" w:themeColor="text1"/>
        </w:rPr>
      </w:pPr>
      <w:r w:rsidRPr="00C31E83">
        <w:rPr>
          <w:b/>
          <w:bCs/>
          <w:color w:val="000000" w:themeColor="text1"/>
        </w:rPr>
        <w:t>Annat material:</w:t>
      </w:r>
    </w:p>
    <w:p w14:paraId="36063B40" w14:textId="77777777" w:rsidR="00CE385F" w:rsidRPr="00C31E83" w:rsidRDefault="00CE385F" w:rsidP="00B7112E">
      <w:pPr>
        <w:rPr>
          <w:color w:val="000000" w:themeColor="text1"/>
        </w:rPr>
      </w:pPr>
    </w:p>
    <w:p w14:paraId="401A3F68" w14:textId="76D33407" w:rsidR="00337405" w:rsidRDefault="00CD6F38" w:rsidP="00B7112E">
      <w:pPr>
        <w:rPr>
          <w:color w:val="000000" w:themeColor="text1"/>
        </w:rPr>
      </w:pPr>
      <w:proofErr w:type="spellStart"/>
      <w:r w:rsidRPr="00C31E83">
        <w:rPr>
          <w:color w:val="000000" w:themeColor="text1"/>
        </w:rPr>
        <w:t>Dahmström</w:t>
      </w:r>
      <w:proofErr w:type="spellEnd"/>
      <w:r w:rsidRPr="00C31E83">
        <w:rPr>
          <w:color w:val="000000" w:themeColor="text1"/>
        </w:rPr>
        <w:t>, K. (2011). Från datainsamling till rapport – att göra en statistisk undersökning</w:t>
      </w:r>
      <w:r w:rsidR="00C31E83">
        <w:rPr>
          <w:color w:val="000000" w:themeColor="text1"/>
        </w:rPr>
        <w:t xml:space="preserve"> (D)</w:t>
      </w:r>
      <w:r w:rsidRPr="00C31E83">
        <w:rPr>
          <w:color w:val="000000" w:themeColor="text1"/>
        </w:rPr>
        <w:t xml:space="preserve">. 5:e upplagan. Studentlitteratur, Lund. Kapitel 2, </w:t>
      </w:r>
      <w:proofErr w:type="gramStart"/>
      <w:r w:rsidRPr="00C31E83">
        <w:rPr>
          <w:color w:val="000000" w:themeColor="text1"/>
        </w:rPr>
        <w:t>3.1-3.2</w:t>
      </w:r>
      <w:proofErr w:type="gramEnd"/>
      <w:r w:rsidR="00C31E83">
        <w:rPr>
          <w:color w:val="000000" w:themeColor="text1"/>
        </w:rPr>
        <w:t xml:space="preserve"> (ca. 20 sidor).</w:t>
      </w:r>
    </w:p>
    <w:p w14:paraId="7362EE75" w14:textId="77777777" w:rsidR="00C31E83" w:rsidRDefault="00C31E83" w:rsidP="00B7112E">
      <w:pPr>
        <w:rPr>
          <w:color w:val="000000" w:themeColor="text1"/>
        </w:rPr>
      </w:pPr>
    </w:p>
    <w:p w14:paraId="2ECCFA5E" w14:textId="396DAF38" w:rsidR="00C31E83" w:rsidRPr="00C31E83" w:rsidRDefault="00C31E83" w:rsidP="00C31E83">
      <w:pPr>
        <w:rPr>
          <w:color w:val="000000" w:themeColor="text1"/>
        </w:rPr>
      </w:pPr>
      <w:r w:rsidRPr="00C31E83">
        <w:rPr>
          <w:color w:val="000000" w:themeColor="text1"/>
        </w:rPr>
        <w:t>De Veaux, R., Velleman, P.</w:t>
      </w:r>
      <w:r w:rsidR="000F5E16">
        <w:rPr>
          <w:color w:val="000000" w:themeColor="text1"/>
        </w:rPr>
        <w:t>,</w:t>
      </w:r>
      <w:r w:rsidRPr="00C31E83">
        <w:rPr>
          <w:color w:val="000000" w:themeColor="text1"/>
        </w:rPr>
        <w:t xml:space="preserve"> </w:t>
      </w:r>
      <w:r w:rsidR="000F5E16">
        <w:rPr>
          <w:color w:val="000000" w:themeColor="text1"/>
        </w:rPr>
        <w:t>&amp;</w:t>
      </w:r>
      <w:r w:rsidRPr="00C31E83">
        <w:rPr>
          <w:color w:val="000000" w:themeColor="text1"/>
        </w:rPr>
        <w:t xml:space="preserve"> Bock, D. (2021), Stats: Data and </w:t>
      </w:r>
      <w:proofErr w:type="spellStart"/>
      <w:r w:rsidRPr="00C31E83">
        <w:rPr>
          <w:color w:val="000000" w:themeColor="text1"/>
        </w:rPr>
        <w:t>Models</w:t>
      </w:r>
      <w:proofErr w:type="spellEnd"/>
      <w:r>
        <w:rPr>
          <w:color w:val="000000" w:themeColor="text1"/>
        </w:rPr>
        <w:t xml:space="preserve"> (SDM). </w:t>
      </w:r>
      <w:r w:rsidRPr="00C31E83">
        <w:rPr>
          <w:color w:val="000000" w:themeColor="text1"/>
        </w:rPr>
        <w:t>5:e upplagan,</w:t>
      </w:r>
      <w:r>
        <w:rPr>
          <w:color w:val="000000" w:themeColor="text1"/>
        </w:rPr>
        <w:t xml:space="preserve"> </w:t>
      </w:r>
      <w:r w:rsidRPr="00C31E83">
        <w:rPr>
          <w:color w:val="000000" w:themeColor="text1"/>
        </w:rPr>
        <w:t>Pearson Global Edition.</w:t>
      </w:r>
      <w:r>
        <w:rPr>
          <w:color w:val="000000" w:themeColor="text1"/>
        </w:rPr>
        <w:t xml:space="preserve"> </w:t>
      </w:r>
      <w:r w:rsidRPr="00C31E83">
        <w:rPr>
          <w:color w:val="000000" w:themeColor="text1"/>
        </w:rPr>
        <w:t xml:space="preserve">Kapitel </w:t>
      </w:r>
      <w:proofErr w:type="gramStart"/>
      <w:r>
        <w:rPr>
          <w:color w:val="000000" w:themeColor="text1"/>
        </w:rPr>
        <w:t>10.1-10.3</w:t>
      </w:r>
      <w:proofErr w:type="gramEnd"/>
      <w:r>
        <w:rPr>
          <w:color w:val="000000" w:themeColor="text1"/>
        </w:rPr>
        <w:t>, 12 (ca. 20 sidor).</w:t>
      </w:r>
    </w:p>
    <w:p w14:paraId="36826BE6" w14:textId="77777777" w:rsidR="00CD6F38" w:rsidRPr="00A81E34" w:rsidRDefault="00CD6F38" w:rsidP="00B7112E">
      <w:pPr>
        <w:rPr>
          <w:color w:val="FF0000"/>
        </w:rPr>
      </w:pPr>
    </w:p>
    <w:p w14:paraId="0BEF041B" w14:textId="3DE7F97C" w:rsidR="00B7112E" w:rsidRPr="00DE0D07" w:rsidRDefault="00A81E34" w:rsidP="00B7112E">
      <w:r w:rsidRPr="00DE0D07">
        <w:lastRenderedPageBreak/>
        <w:t>Övrigt</w:t>
      </w:r>
      <w:r w:rsidR="00B7112E" w:rsidRPr="00DE0D07">
        <w:t xml:space="preserve"> </w:t>
      </w:r>
      <w:r w:rsidRPr="00DE0D07">
        <w:t>kurs</w:t>
      </w:r>
      <w:r w:rsidR="00B7112E" w:rsidRPr="00DE0D07">
        <w:t xml:space="preserve">material såsom </w:t>
      </w:r>
      <w:r w:rsidRPr="00DE0D07">
        <w:t xml:space="preserve">extramaterial, </w:t>
      </w:r>
      <w:r w:rsidR="00CD6F38" w:rsidRPr="00DE0D07">
        <w:t xml:space="preserve">föreläsningsanteckningar, </w:t>
      </w:r>
      <w:r w:rsidRPr="00DE0D07">
        <w:t xml:space="preserve">övningsuppgifter, instruktion till </w:t>
      </w:r>
      <w:r w:rsidR="00B7112E" w:rsidRPr="00DE0D07">
        <w:t>inlämningsuppgiften</w:t>
      </w:r>
      <w:r w:rsidRPr="00DE0D07">
        <w:t xml:space="preserve"> </w:t>
      </w:r>
      <w:r w:rsidR="00B7112E" w:rsidRPr="00DE0D07">
        <w:t>m</w:t>
      </w:r>
      <w:r w:rsidR="00CC5EDC" w:rsidRPr="00DE0D07">
        <w:t>.</w:t>
      </w:r>
      <w:r w:rsidR="00B7112E" w:rsidRPr="00DE0D07">
        <w:t>m</w:t>
      </w:r>
      <w:r w:rsidR="00CC5EDC" w:rsidRPr="00DE0D07">
        <w:t>.</w:t>
      </w:r>
      <w:r w:rsidR="00B7112E" w:rsidRPr="00DE0D07">
        <w:t xml:space="preserve"> kommer att finnas tillgängliga på </w:t>
      </w:r>
      <w:r w:rsidRPr="00DE0D07">
        <w:t>kurs</w:t>
      </w:r>
      <w:r w:rsidR="00DE0D07" w:rsidRPr="00DE0D07">
        <w:t xml:space="preserve">ens </w:t>
      </w:r>
      <w:proofErr w:type="spellStart"/>
      <w:r w:rsidR="006335D2">
        <w:t>GitHub</w:t>
      </w:r>
      <w:proofErr w:type="spellEnd"/>
      <w:r w:rsidR="006335D2">
        <w:t>-</w:t>
      </w:r>
      <w:r w:rsidR="006335D2" w:rsidRPr="000364C2">
        <w:t>sida</w:t>
      </w:r>
      <w:r w:rsidR="00DE0D07" w:rsidRPr="00DE0D07">
        <w:t xml:space="preserve"> (</w:t>
      </w:r>
      <w:proofErr w:type="spellStart"/>
      <w:r w:rsidR="00DE0D07" w:rsidRPr="00DE0D07">
        <w:t>https</w:t>
      </w:r>
      <w:proofErr w:type="spellEnd"/>
      <w:r w:rsidR="00DE0D07" w:rsidRPr="00DE0D07">
        <w:t>://statisticssu.github.io/SOK/)</w:t>
      </w:r>
      <w:r w:rsidR="00B7112E" w:rsidRPr="00DE0D07">
        <w:t>.</w:t>
      </w:r>
    </w:p>
    <w:bookmarkEnd w:id="0"/>
    <w:p w14:paraId="02F169CC" w14:textId="77777777" w:rsidR="00D23ADA" w:rsidRDefault="00D23ADA" w:rsidP="00B7112E"/>
    <w:p w14:paraId="15BC9E59" w14:textId="16EE3925" w:rsidR="007D3F38" w:rsidRPr="00F50974" w:rsidRDefault="007D3F38" w:rsidP="007D3F38">
      <w:pPr>
        <w:jc w:val="both"/>
      </w:pPr>
    </w:p>
    <w:p w14:paraId="00138B03" w14:textId="327B664F" w:rsidR="00780A5C" w:rsidRDefault="00FF4861" w:rsidP="00FF4861">
      <w:pPr>
        <w:pStyle w:val="Heading1"/>
        <w:jc w:val="both"/>
        <w:rPr>
          <w:caps/>
        </w:rPr>
      </w:pPr>
      <w:r>
        <w:rPr>
          <w:caps/>
        </w:rPr>
        <w:t>kursansvarig</w:t>
      </w:r>
      <w:r w:rsidR="00F01D8D">
        <w:rPr>
          <w:caps/>
        </w:rPr>
        <w:t>, Examinator, LÄRARE</w:t>
      </w:r>
      <w:r w:rsidR="00780A5C">
        <w:rPr>
          <w:caps/>
        </w:rPr>
        <w:t xml:space="preserve"> och </w:t>
      </w:r>
      <w:r w:rsidR="00780A5C" w:rsidRPr="00F50974">
        <w:rPr>
          <w:caps/>
        </w:rPr>
        <w:t>ALLMÄN InFORMATION</w:t>
      </w:r>
    </w:p>
    <w:p w14:paraId="08C89AEE" w14:textId="791F4088" w:rsidR="00A83CDE" w:rsidRPr="00A83CDE" w:rsidRDefault="00B7112E" w:rsidP="00B7112E">
      <w:pPr>
        <w:tabs>
          <w:tab w:val="left" w:pos="1755"/>
        </w:tabs>
      </w:pPr>
      <w:r>
        <w:tab/>
      </w:r>
    </w:p>
    <w:p w14:paraId="691AE079" w14:textId="77777777" w:rsidR="004F69B3" w:rsidRDefault="004F69B3" w:rsidP="004F69B3">
      <w:r>
        <w:t>Kursansvarig och examinator: Ulf Högnäs</w:t>
      </w:r>
    </w:p>
    <w:p w14:paraId="6066F6E7" w14:textId="77777777" w:rsidR="004F69B3" w:rsidRDefault="004F69B3" w:rsidP="0086641E"/>
    <w:p w14:paraId="37ED98E6" w14:textId="5C60798C" w:rsidR="00D15016" w:rsidRDefault="00D15016" w:rsidP="00D15016">
      <w:r>
        <w:t>Ulf Högnäs</w:t>
      </w:r>
      <w:r w:rsidR="000B3DBF">
        <w:t xml:space="preserve"> (UH)</w:t>
      </w:r>
      <w:r>
        <w:t xml:space="preserve"> - föreläsningar, räkneövningar, datorövningar, </w:t>
      </w:r>
      <w:r w:rsidR="008E0A29">
        <w:t xml:space="preserve">inlämningsuppgift, </w:t>
      </w:r>
      <w:r>
        <w:t>jour</w:t>
      </w:r>
    </w:p>
    <w:p w14:paraId="20E6C416" w14:textId="4EF1CA36" w:rsidR="00D15016" w:rsidRPr="008C59EE" w:rsidRDefault="00D15016" w:rsidP="00D15016">
      <w:pPr>
        <w:rPr>
          <w:lang w:val="en-US"/>
        </w:rPr>
      </w:pPr>
      <w:r w:rsidRPr="008C59EE">
        <w:rPr>
          <w:lang w:val="en-US"/>
        </w:rPr>
        <w:t xml:space="preserve">E-post: </w:t>
      </w:r>
      <w:hyperlink r:id="rId10" w:history="1">
        <w:r w:rsidRPr="008C59EE">
          <w:rPr>
            <w:rStyle w:val="Hyperlink"/>
            <w:lang w:val="en-US"/>
          </w:rPr>
          <w:t>ulf.hognas@stat.su.se</w:t>
        </w:r>
      </w:hyperlink>
    </w:p>
    <w:p w14:paraId="310F7251" w14:textId="77777777" w:rsidR="00D15016" w:rsidRPr="008C59EE" w:rsidRDefault="00D15016" w:rsidP="00D15016">
      <w:pPr>
        <w:rPr>
          <w:lang w:val="en-US"/>
        </w:rPr>
      </w:pPr>
    </w:p>
    <w:p w14:paraId="20A37A01" w14:textId="11B2AB23" w:rsidR="000B3DBF" w:rsidRDefault="000B3DBF" w:rsidP="000B3DBF">
      <w:r>
        <w:t xml:space="preserve">Anders Fredriksson (AF) - föreläsningar, räkneövningar, datorövningar, </w:t>
      </w:r>
      <w:r w:rsidR="008E0A29">
        <w:t xml:space="preserve">inlämningsuppgift, </w:t>
      </w:r>
      <w:r>
        <w:t>jour</w:t>
      </w:r>
    </w:p>
    <w:p w14:paraId="3A8C30EF" w14:textId="77777777" w:rsidR="000B3DBF" w:rsidRPr="008C59EE" w:rsidRDefault="000B3DBF" w:rsidP="000B3DBF">
      <w:pPr>
        <w:rPr>
          <w:lang w:val="en-US"/>
        </w:rPr>
      </w:pPr>
      <w:r w:rsidRPr="008C59EE">
        <w:rPr>
          <w:lang w:val="en-US"/>
        </w:rPr>
        <w:t xml:space="preserve">E-post: </w:t>
      </w:r>
      <w:hyperlink r:id="rId11" w:history="1">
        <w:r w:rsidRPr="008C59EE">
          <w:rPr>
            <w:rStyle w:val="Hyperlink"/>
            <w:lang w:val="en-US"/>
          </w:rPr>
          <w:t>anders.fredriksson@stat.su.se</w:t>
        </w:r>
      </w:hyperlink>
    </w:p>
    <w:p w14:paraId="6B1D17D4" w14:textId="77777777" w:rsidR="00D15016" w:rsidRPr="008C59EE" w:rsidRDefault="00D15016" w:rsidP="00D15016">
      <w:pPr>
        <w:rPr>
          <w:lang w:val="en-US"/>
        </w:rPr>
      </w:pPr>
    </w:p>
    <w:p w14:paraId="55AB3AAE" w14:textId="77777777" w:rsidR="00D23ADA" w:rsidRPr="008C59EE" w:rsidRDefault="00D23ADA" w:rsidP="00D15016">
      <w:pPr>
        <w:rPr>
          <w:lang w:val="en-US"/>
        </w:rPr>
      </w:pPr>
    </w:p>
    <w:p w14:paraId="335A24AC" w14:textId="6EC8F862" w:rsidR="00D23ADA" w:rsidRDefault="00D23ADA" w:rsidP="00D23ADA">
      <w:pPr>
        <w:jc w:val="both"/>
      </w:pPr>
      <w:r>
        <w:t>Mottagningstid: Båda lärarna har mottagningstid efter överenskommelse, kontakta oss via e-post för att boka tid för möte (antingen på campus eller via Zoom).</w:t>
      </w:r>
    </w:p>
    <w:p w14:paraId="36609C54" w14:textId="77777777" w:rsidR="00D23ADA" w:rsidRDefault="00D23ADA" w:rsidP="00D15016"/>
    <w:p w14:paraId="0DF21270" w14:textId="49E77E18" w:rsidR="006C6ABC" w:rsidRDefault="006C6ABC" w:rsidP="006C6ABC">
      <w:pPr>
        <w:autoSpaceDE w:val="0"/>
        <w:autoSpaceDN w:val="0"/>
        <w:adjustRightInd w:val="0"/>
        <w:jc w:val="both"/>
      </w:pPr>
      <w:r w:rsidRPr="00FA3CAE">
        <w:rPr>
          <w:color w:val="000000" w:themeColor="text1"/>
        </w:rPr>
        <w:t xml:space="preserve">Statistiska institutionen ligger i nybyggda </w:t>
      </w:r>
      <w:r>
        <w:rPr>
          <w:color w:val="000000" w:themeColor="text1"/>
        </w:rPr>
        <w:t xml:space="preserve">Campus </w:t>
      </w:r>
      <w:r w:rsidRPr="00FA3CAE">
        <w:rPr>
          <w:color w:val="000000" w:themeColor="text1"/>
        </w:rPr>
        <w:t xml:space="preserve">Albano, Albanovägen 12, Hus 4, plan 6. </w:t>
      </w:r>
      <w:r w:rsidRPr="00C32DE4">
        <w:t xml:space="preserve">Allmän information om institutionen finns på </w:t>
      </w:r>
      <w:hyperlink r:id="rId12" w:history="1">
        <w:r w:rsidRPr="00C32DE4">
          <w:rPr>
            <w:rStyle w:val="Hyperlink"/>
          </w:rPr>
          <w:t>www.statistics.su.se</w:t>
        </w:r>
      </w:hyperlink>
      <w:r>
        <w:t xml:space="preserve"> I</w:t>
      </w:r>
      <w:r w:rsidRPr="00C32DE4">
        <w:t>nformation om kursen</w:t>
      </w:r>
      <w:r>
        <w:t xml:space="preserve"> hittas via kurshemsidan: </w:t>
      </w:r>
      <w:hyperlink r:id="rId13" w:history="1">
        <w:r w:rsidR="000B3DBF" w:rsidRPr="00C14E7B">
          <w:rPr>
            <w:rStyle w:val="Hyperlink"/>
          </w:rPr>
          <w:t>https://www.su.se/sok-kurser-och-program/st1801-1.617482</w:t>
        </w:r>
      </w:hyperlink>
      <w:r w:rsidR="000B3DBF">
        <w:t xml:space="preserve"> </w:t>
      </w:r>
    </w:p>
    <w:p w14:paraId="1DF9887D" w14:textId="302F0BF5" w:rsidR="003E351E" w:rsidRDefault="003E351E" w:rsidP="00492F49">
      <w:pPr>
        <w:jc w:val="both"/>
      </w:pPr>
    </w:p>
    <w:p w14:paraId="7F0EDF52" w14:textId="77777777" w:rsidR="008E0A29" w:rsidRDefault="008E0A29" w:rsidP="003E351E">
      <w:pPr>
        <w:pStyle w:val="Heading1"/>
      </w:pPr>
    </w:p>
    <w:p w14:paraId="08F5E3B4" w14:textId="0E5C1E9B" w:rsidR="003E351E" w:rsidRDefault="003E351E" w:rsidP="003E351E">
      <w:pPr>
        <w:pStyle w:val="Heading1"/>
      </w:pPr>
      <w:r>
        <w:t>KURSUTVÄRDERING</w:t>
      </w:r>
    </w:p>
    <w:p w14:paraId="103B79E3" w14:textId="54BFA107" w:rsidR="009B4361" w:rsidRDefault="009B4361" w:rsidP="00D439BF">
      <w:pPr>
        <w:jc w:val="both"/>
      </w:pPr>
    </w:p>
    <w:p w14:paraId="22147E7C" w14:textId="4948C7E0" w:rsidR="009B4361" w:rsidRDefault="009B4361" w:rsidP="009B4361">
      <w:pPr>
        <w:jc w:val="both"/>
      </w:pPr>
      <w:r>
        <w:t xml:space="preserve">Efter avslutad </w:t>
      </w:r>
      <w:r w:rsidR="004B0B82">
        <w:t xml:space="preserve">kurs </w:t>
      </w:r>
      <w:r>
        <w:t xml:space="preserve">görs en </w:t>
      </w:r>
      <w:r w:rsidR="004B0B82">
        <w:t>kurs</w:t>
      </w:r>
      <w:r>
        <w:t xml:space="preserve">utvärdering. </w:t>
      </w:r>
      <w:r w:rsidR="004B0B82">
        <w:t>U</w:t>
      </w:r>
      <w:r>
        <w:t>tvärderingen används som underlag för kvalitetsarbetet med kursen och som ett led i studentinflytandet. Utvärderingen utförs genom att en enkät skickas via mejl till samtliga registrerade kursdeltagare. Kursdeltagarnas svar på enkäten sammanställs och läggs tillsammans med den kursansvariga lärarens slutrapport/kursutvärdering upp på Athena.</w:t>
      </w:r>
    </w:p>
    <w:p w14:paraId="56915FC9" w14:textId="77777777" w:rsidR="009B4361" w:rsidRDefault="009B4361" w:rsidP="00D439BF">
      <w:pPr>
        <w:jc w:val="both"/>
      </w:pPr>
    </w:p>
    <w:p w14:paraId="07EE58B6" w14:textId="77777777" w:rsidR="001F3164" w:rsidRDefault="001F3164" w:rsidP="00492F49">
      <w:pPr>
        <w:jc w:val="both"/>
      </w:pPr>
    </w:p>
    <w:p w14:paraId="5DCDEF1E" w14:textId="228254DB" w:rsidR="00F26134" w:rsidRPr="00F50974" w:rsidRDefault="00F26134" w:rsidP="00492F49">
      <w:pPr>
        <w:pStyle w:val="Heading1"/>
        <w:jc w:val="both"/>
      </w:pPr>
      <w:r w:rsidRPr="00F50974">
        <w:t>UNDERVISNING</w:t>
      </w:r>
      <w:r w:rsidR="00B1388E">
        <w:t xml:space="preserve"> OCH NÄRVARO</w:t>
      </w:r>
    </w:p>
    <w:p w14:paraId="405B4A29" w14:textId="77777777" w:rsidR="009621A3" w:rsidRPr="00F50974" w:rsidRDefault="009621A3" w:rsidP="00492F49">
      <w:pPr>
        <w:jc w:val="both"/>
        <w:rPr>
          <w:szCs w:val="20"/>
        </w:rPr>
      </w:pPr>
    </w:p>
    <w:p w14:paraId="67350B54" w14:textId="527F3C35" w:rsidR="00CC5EDC" w:rsidRDefault="00B6308F" w:rsidP="00B1388E">
      <w:r>
        <w:t>Undervisningen består av 12 föreläsningar, 3 räkneövningar och 5 datorövningar, enligt schema. Dessutom finns 4 jourtillfällen schemalagda, där det finns möjlighet att ställa frågor och få hjälp med räkneuppgifter</w:t>
      </w:r>
      <w:r w:rsidR="008B2FF1">
        <w:t>, inlämningsuppgiften och annat</w:t>
      </w:r>
      <w:r>
        <w:t>. Se</w:t>
      </w:r>
      <w:r w:rsidR="00165F4D" w:rsidRPr="00CC5EDC">
        <w:t xml:space="preserve"> aktuellt schema i </w:t>
      </w:r>
      <w:proofErr w:type="spellStart"/>
      <w:r w:rsidR="00165F4D" w:rsidRPr="00CC5EDC">
        <w:t>TimeEdit</w:t>
      </w:r>
      <w:proofErr w:type="spellEnd"/>
      <w:r w:rsidR="00F744D4">
        <w:t xml:space="preserve"> </w:t>
      </w:r>
      <w:r>
        <w:t>(</w:t>
      </w:r>
      <w:hyperlink r:id="rId14" w:history="1">
        <w:r w:rsidR="009B4361" w:rsidRPr="000B3DBF">
          <w:rPr>
            <w:rStyle w:val="Hyperlink"/>
          </w:rPr>
          <w:t>länk</w:t>
        </w:r>
      </w:hyperlink>
      <w:r>
        <w:t>)</w:t>
      </w:r>
      <w:r w:rsidR="009B4361">
        <w:t xml:space="preserve">. </w:t>
      </w:r>
      <w:r w:rsidR="00CC5EDC" w:rsidRPr="00CC5EDC">
        <w:t>Vad som</w:t>
      </w:r>
      <w:r>
        <w:t xml:space="preserve"> </w:t>
      </w:r>
      <w:r w:rsidR="00CC5EDC" w:rsidRPr="00CC5EDC">
        <w:t>behandlas</w:t>
      </w:r>
      <w:r>
        <w:t xml:space="preserve"> vid respektive tillfälle</w:t>
      </w:r>
      <w:r w:rsidR="00CC5EDC" w:rsidRPr="00CC5EDC">
        <w:t>, samt hänvisningar till kurslitteraturen,</w:t>
      </w:r>
      <w:r w:rsidR="00165F4D">
        <w:t xml:space="preserve"> ges i </w:t>
      </w:r>
      <w:r w:rsidR="009B4361">
        <w:t>undervisningsplanen nedan</w:t>
      </w:r>
      <w:r w:rsidR="00B1388E">
        <w:t xml:space="preserve"> </w:t>
      </w:r>
      <w:r w:rsidR="00B1388E" w:rsidRPr="000364C2">
        <w:t xml:space="preserve">och finns också på kursens </w:t>
      </w:r>
      <w:proofErr w:type="spellStart"/>
      <w:r w:rsidR="00F01D8D">
        <w:t>Git</w:t>
      </w:r>
      <w:r w:rsidR="006335D2">
        <w:t>H</w:t>
      </w:r>
      <w:r w:rsidR="00F01D8D">
        <w:t>ub</w:t>
      </w:r>
      <w:proofErr w:type="spellEnd"/>
      <w:r w:rsidR="006335D2">
        <w:t>-</w:t>
      </w:r>
      <w:r w:rsidR="00B1388E" w:rsidRPr="000364C2">
        <w:t>sida</w:t>
      </w:r>
      <w:r w:rsidR="00B1388E" w:rsidRPr="00DE0D07">
        <w:t xml:space="preserve"> (</w:t>
      </w:r>
      <w:proofErr w:type="spellStart"/>
      <w:r w:rsidR="00684167" w:rsidRPr="00DE0D07">
        <w:t>https</w:t>
      </w:r>
      <w:proofErr w:type="spellEnd"/>
      <w:r w:rsidR="00684167" w:rsidRPr="00DE0D07">
        <w:t>://statisticssu.github.io/SOK/</w:t>
      </w:r>
      <w:r w:rsidR="00B1388E" w:rsidRPr="00DE0D07">
        <w:t>)</w:t>
      </w:r>
      <w:r w:rsidR="00165F4D" w:rsidRPr="00DE0D07">
        <w:t xml:space="preserve">. </w:t>
      </w:r>
    </w:p>
    <w:p w14:paraId="4C6B6C8B" w14:textId="77777777" w:rsidR="00F06141" w:rsidRDefault="00F06141" w:rsidP="00B6308F"/>
    <w:p w14:paraId="5B665608" w14:textId="482D7938" w:rsidR="00F06141" w:rsidRDefault="0041248F" w:rsidP="00F06141">
      <w:r w:rsidRPr="0041248F">
        <w:rPr>
          <w:b/>
          <w:bCs/>
        </w:rPr>
        <w:t>U</w:t>
      </w:r>
      <w:r w:rsidR="00F06141" w:rsidRPr="0041248F">
        <w:rPr>
          <w:b/>
          <w:bCs/>
        </w:rPr>
        <w:t xml:space="preserve">ndervisningstillfälle D1 </w:t>
      </w:r>
      <w:r w:rsidR="006563B9" w:rsidRPr="0041248F">
        <w:rPr>
          <w:b/>
          <w:bCs/>
        </w:rPr>
        <w:t>(Datorövning 1)</w:t>
      </w:r>
      <w:r w:rsidRPr="0041248F">
        <w:rPr>
          <w:b/>
          <w:bCs/>
        </w:rPr>
        <w:t xml:space="preserve"> är obligatorisk.</w:t>
      </w:r>
      <w:r>
        <w:t xml:space="preserve"> I</w:t>
      </w:r>
      <w:r w:rsidR="00F06141">
        <w:t xml:space="preserve">nformation </w:t>
      </w:r>
      <w:r>
        <w:t xml:space="preserve">ges </w:t>
      </w:r>
      <w:r w:rsidR="00F06141">
        <w:t xml:space="preserve">om vad som gäller för inlämningsuppgiften </w:t>
      </w:r>
      <w:r>
        <w:t>och</w:t>
      </w:r>
      <w:r w:rsidR="006563B9">
        <w:t xml:space="preserve"> </w:t>
      </w:r>
      <w:r w:rsidR="00F06141">
        <w:t>indelning i arbetsgrupper</w:t>
      </w:r>
      <w:r>
        <w:t xml:space="preserve"> görs</w:t>
      </w:r>
      <w:r w:rsidR="00F06141">
        <w:t>. Detta tillfälle är kurskrav för att få godkänt betyg på Prov 2 (SÖK, inlämningsuppgift)</w:t>
      </w:r>
      <w:r w:rsidR="006563B9">
        <w:t>.</w:t>
      </w:r>
      <w:r w:rsidR="00F06141">
        <w:t xml:space="preserve"> Kontakta din seminarielärare </w:t>
      </w:r>
      <w:r w:rsidR="006563B9">
        <w:t xml:space="preserve">(AF/UH) </w:t>
      </w:r>
      <w:r w:rsidR="00F06141">
        <w:t>före övningstillfället vid förhinder. Obs! Detta gäller även för omregistrerade studenter.</w:t>
      </w:r>
    </w:p>
    <w:p w14:paraId="28016559" w14:textId="77777777" w:rsidR="00337405" w:rsidRDefault="00337405" w:rsidP="00F06141"/>
    <w:p w14:paraId="1D9D68FF" w14:textId="26D43795" w:rsidR="00337405" w:rsidRPr="00CC5EDC" w:rsidRDefault="00337405" w:rsidP="00337405">
      <w:r>
        <w:t>Närvaro vid kursens övriga undervisningstillfällen är frivillig men starkt rekommenderad.</w:t>
      </w:r>
    </w:p>
    <w:p w14:paraId="63635CE0" w14:textId="530576C7" w:rsidR="00285C7B" w:rsidRDefault="00285C7B" w:rsidP="00492F49">
      <w:pPr>
        <w:jc w:val="both"/>
        <w:rPr>
          <w:szCs w:val="20"/>
        </w:rPr>
      </w:pPr>
    </w:p>
    <w:p w14:paraId="549E8477" w14:textId="77777777" w:rsidR="00165F4D" w:rsidRDefault="00165F4D" w:rsidP="00165F4D">
      <w:pPr>
        <w:pStyle w:val="BodyText"/>
        <w:autoSpaceDE w:val="0"/>
        <w:jc w:val="left"/>
        <w:rPr>
          <w:b/>
        </w:rPr>
      </w:pPr>
    </w:p>
    <w:p w14:paraId="310B7EC4" w14:textId="12F1783D" w:rsidR="00285C7B" w:rsidRPr="00165F4D" w:rsidRDefault="005A6B60" w:rsidP="00165F4D">
      <w:pPr>
        <w:pStyle w:val="BodyText"/>
        <w:autoSpaceDE w:val="0"/>
        <w:jc w:val="left"/>
        <w:rPr>
          <w:b/>
        </w:rPr>
      </w:pPr>
      <w:r w:rsidRPr="00165F4D">
        <w:rPr>
          <w:b/>
        </w:rPr>
        <w:t>KUNSKAPSKONTROLL</w:t>
      </w:r>
      <w:r w:rsidR="00285C7B" w:rsidRPr="00165F4D">
        <w:rPr>
          <w:b/>
        </w:rPr>
        <w:t xml:space="preserve"> OCH </w:t>
      </w:r>
      <w:r w:rsidR="003B29FC" w:rsidRPr="00165F4D">
        <w:rPr>
          <w:b/>
        </w:rPr>
        <w:t>EXAMINATION</w:t>
      </w:r>
    </w:p>
    <w:p w14:paraId="65A22500" w14:textId="4C983776" w:rsidR="005A6B60" w:rsidRDefault="005A6B60" w:rsidP="00165F4D"/>
    <w:p w14:paraId="14CF40E8" w14:textId="24B15E70" w:rsidR="00E2477D" w:rsidRPr="00F50974" w:rsidRDefault="00E2477D" w:rsidP="00E2477D">
      <w:pPr>
        <w:pStyle w:val="BodyText"/>
        <w:autoSpaceDE w:val="0"/>
        <w:spacing w:after="120"/>
      </w:pPr>
      <w:r w:rsidRPr="00F50974">
        <w:t>Kursen examineras genom kunskapskontroll av de förväntade studieresultaten. Kunskapskontrollen sker genom skriftlig</w:t>
      </w:r>
      <w:r w:rsidR="002D625F">
        <w:t>t</w:t>
      </w:r>
      <w:r w:rsidRPr="00F50974">
        <w:t xml:space="preserve"> </w:t>
      </w:r>
      <w:r>
        <w:t>prov i form av individuell salsten</w:t>
      </w:r>
      <w:r w:rsidR="002D625F">
        <w:t>ta</w:t>
      </w:r>
      <w:r>
        <w:t xml:space="preserve"> </w:t>
      </w:r>
      <w:r w:rsidRPr="00F50974">
        <w:t xml:space="preserve">och </w:t>
      </w:r>
      <w:r>
        <w:t xml:space="preserve">skriftlig redovisning av </w:t>
      </w:r>
      <w:r w:rsidR="00855CE1">
        <w:t>inlämningsuppgiften som görs i grupp</w:t>
      </w:r>
      <w:r>
        <w:t xml:space="preserve">. </w:t>
      </w:r>
      <w:r w:rsidRPr="00F50974">
        <w:t xml:space="preserve">Betygssättning av </w:t>
      </w:r>
      <w:r w:rsidR="00855CE1">
        <w:t>Prov 2 (inlämningsuppgiften</w:t>
      </w:r>
      <w:r w:rsidRPr="00F50974">
        <w:t xml:space="preserve">) sker enligt </w:t>
      </w:r>
      <w:r w:rsidRPr="00F50974">
        <w:lastRenderedPageBreak/>
        <w:t xml:space="preserve">en </w:t>
      </w:r>
      <w:proofErr w:type="spellStart"/>
      <w:r w:rsidRPr="00F50974">
        <w:t>tvågradig</w:t>
      </w:r>
      <w:proofErr w:type="spellEnd"/>
      <w:r w:rsidRPr="00F50974">
        <w:t xml:space="preserve"> betygs</w:t>
      </w:r>
      <w:r w:rsidRPr="00F50974">
        <w:softHyphen/>
        <w:t xml:space="preserve">skala med betygen godkänd (G) och underkänd (U). Betygssättning av </w:t>
      </w:r>
      <w:r>
        <w:t>Prov</w:t>
      </w:r>
      <w:r w:rsidRPr="00F50974">
        <w:t xml:space="preserve"> </w:t>
      </w:r>
      <w:r w:rsidR="002D625F">
        <w:t>1</w:t>
      </w:r>
      <w:r w:rsidRPr="00F50974">
        <w:t xml:space="preserve"> sker enligt en sjugradig målrelaterad betygsskala: </w:t>
      </w:r>
    </w:p>
    <w:p w14:paraId="571E353D" w14:textId="71F9BCDC" w:rsidR="00165F4D" w:rsidRDefault="00165F4D" w:rsidP="00165F4D">
      <w:pPr>
        <w:tabs>
          <w:tab w:val="left" w:pos="709"/>
          <w:tab w:val="left" w:pos="1134"/>
        </w:tabs>
        <w:autoSpaceDE w:val="0"/>
      </w:pPr>
    </w:p>
    <w:p w14:paraId="0C6B0791" w14:textId="77777777" w:rsidR="00855CE1" w:rsidRPr="00F50974" w:rsidRDefault="00855CE1" w:rsidP="00855CE1">
      <w:pPr>
        <w:tabs>
          <w:tab w:val="left" w:pos="709"/>
          <w:tab w:val="left" w:pos="1134"/>
        </w:tabs>
        <w:autoSpaceDE w:val="0"/>
        <w:ind w:left="284"/>
        <w:jc w:val="both"/>
      </w:pPr>
      <w:r w:rsidRPr="00F50974">
        <w:t>A</w:t>
      </w:r>
      <w:r w:rsidRPr="00F50974">
        <w:tab/>
        <w:t>=</w:t>
      </w:r>
      <w:r w:rsidRPr="00F50974">
        <w:tab/>
        <w:t>Utmärkt</w:t>
      </w:r>
    </w:p>
    <w:p w14:paraId="010E0E6F" w14:textId="77777777" w:rsidR="00855CE1" w:rsidRPr="00F50974" w:rsidRDefault="00855CE1" w:rsidP="00855CE1">
      <w:pPr>
        <w:tabs>
          <w:tab w:val="left" w:pos="709"/>
          <w:tab w:val="left" w:pos="1134"/>
        </w:tabs>
        <w:autoSpaceDE w:val="0"/>
        <w:ind w:left="284"/>
        <w:jc w:val="both"/>
      </w:pPr>
      <w:r w:rsidRPr="00F50974">
        <w:t>B</w:t>
      </w:r>
      <w:r w:rsidRPr="00F50974">
        <w:tab/>
        <w:t>=</w:t>
      </w:r>
      <w:r w:rsidRPr="00F50974">
        <w:tab/>
        <w:t>Mycket bra</w:t>
      </w:r>
    </w:p>
    <w:p w14:paraId="134C7A1D" w14:textId="77777777" w:rsidR="00855CE1" w:rsidRPr="00F50974" w:rsidRDefault="00855CE1" w:rsidP="00855CE1">
      <w:pPr>
        <w:tabs>
          <w:tab w:val="left" w:pos="709"/>
          <w:tab w:val="left" w:pos="1134"/>
        </w:tabs>
        <w:autoSpaceDE w:val="0"/>
        <w:ind w:left="284"/>
        <w:jc w:val="both"/>
      </w:pPr>
      <w:r w:rsidRPr="00F50974">
        <w:t>C</w:t>
      </w:r>
      <w:r w:rsidRPr="00F50974">
        <w:tab/>
        <w:t>=</w:t>
      </w:r>
      <w:r w:rsidRPr="00F50974">
        <w:tab/>
        <w:t xml:space="preserve">Bra </w:t>
      </w:r>
    </w:p>
    <w:p w14:paraId="77F57071" w14:textId="77777777" w:rsidR="00855CE1" w:rsidRPr="00F50974" w:rsidRDefault="00855CE1" w:rsidP="00855CE1">
      <w:pPr>
        <w:tabs>
          <w:tab w:val="left" w:pos="709"/>
          <w:tab w:val="left" w:pos="1134"/>
        </w:tabs>
        <w:autoSpaceDE w:val="0"/>
        <w:ind w:left="284"/>
        <w:jc w:val="both"/>
      </w:pPr>
      <w:r w:rsidRPr="00F50974">
        <w:t>D</w:t>
      </w:r>
      <w:r w:rsidRPr="00F50974">
        <w:tab/>
        <w:t>=</w:t>
      </w:r>
      <w:r w:rsidRPr="00F50974">
        <w:tab/>
        <w:t>Tillfredsställande</w:t>
      </w:r>
    </w:p>
    <w:p w14:paraId="1DE79674" w14:textId="77777777" w:rsidR="00855CE1" w:rsidRPr="00F50974" w:rsidRDefault="00855CE1" w:rsidP="00855CE1">
      <w:pPr>
        <w:tabs>
          <w:tab w:val="left" w:pos="709"/>
          <w:tab w:val="left" w:pos="1134"/>
        </w:tabs>
        <w:autoSpaceDE w:val="0"/>
        <w:ind w:left="284"/>
        <w:jc w:val="both"/>
      </w:pPr>
      <w:r w:rsidRPr="00F50974">
        <w:t>E</w:t>
      </w:r>
      <w:r w:rsidRPr="00F50974">
        <w:tab/>
        <w:t>=</w:t>
      </w:r>
      <w:r w:rsidRPr="00F50974">
        <w:tab/>
        <w:t>Tillräckligt</w:t>
      </w:r>
    </w:p>
    <w:p w14:paraId="58839184" w14:textId="77777777" w:rsidR="00855CE1" w:rsidRPr="00F50974" w:rsidRDefault="00855CE1" w:rsidP="00855CE1">
      <w:pPr>
        <w:tabs>
          <w:tab w:val="left" w:pos="709"/>
          <w:tab w:val="left" w:pos="1134"/>
        </w:tabs>
        <w:autoSpaceDE w:val="0"/>
        <w:ind w:left="284"/>
        <w:jc w:val="both"/>
      </w:pPr>
      <w:proofErr w:type="spellStart"/>
      <w:r w:rsidRPr="00F50974">
        <w:t>Fx</w:t>
      </w:r>
      <w:proofErr w:type="spellEnd"/>
      <w:r w:rsidRPr="00F50974">
        <w:tab/>
        <w:t>=</w:t>
      </w:r>
      <w:r w:rsidRPr="00F50974">
        <w:tab/>
      </w:r>
      <w:r>
        <w:t>Underkänd, något mer arbete krävs</w:t>
      </w:r>
    </w:p>
    <w:p w14:paraId="4A7269B1" w14:textId="77777777" w:rsidR="00855CE1" w:rsidRPr="00F50974" w:rsidRDefault="00855CE1" w:rsidP="00855CE1">
      <w:pPr>
        <w:tabs>
          <w:tab w:val="left" w:pos="709"/>
          <w:tab w:val="left" w:pos="1134"/>
        </w:tabs>
        <w:autoSpaceDE w:val="0"/>
        <w:ind w:left="284"/>
        <w:jc w:val="both"/>
      </w:pPr>
      <w:r w:rsidRPr="00F50974">
        <w:t>F</w:t>
      </w:r>
      <w:r w:rsidRPr="00F50974">
        <w:tab/>
        <w:t>=</w:t>
      </w:r>
      <w:r w:rsidRPr="00F50974">
        <w:tab/>
      </w:r>
      <w:r>
        <w:t>Underkänd, mycket mer arbete krävs</w:t>
      </w:r>
    </w:p>
    <w:p w14:paraId="40FC9666" w14:textId="729655EB" w:rsidR="00165F4D" w:rsidRPr="00165F4D" w:rsidRDefault="00165F4D" w:rsidP="00855CE1">
      <w:pPr>
        <w:suppressAutoHyphens w:val="0"/>
        <w:spacing w:after="100" w:line="276" w:lineRule="auto"/>
        <w:ind w:firstLine="624"/>
        <w:rPr>
          <w:rFonts w:eastAsia="Calibri"/>
          <w:lang w:eastAsia="en-US"/>
        </w:rPr>
      </w:pPr>
    </w:p>
    <w:p w14:paraId="2797A28A" w14:textId="77777777" w:rsidR="006F6709" w:rsidRPr="00D45F0F" w:rsidRDefault="006F6709" w:rsidP="006F6709">
      <w:pPr>
        <w:pStyle w:val="Heading4"/>
        <w:spacing w:after="120"/>
      </w:pPr>
      <w:r w:rsidRPr="00D45F0F">
        <w:t>Sammanvägt betyg på hela kursen</w:t>
      </w:r>
    </w:p>
    <w:p w14:paraId="7F435827" w14:textId="5B1E30A6" w:rsidR="006F6709" w:rsidRPr="00D45F0F" w:rsidRDefault="006F6709" w:rsidP="00586AD7">
      <w:pPr>
        <w:numPr>
          <w:ilvl w:val="0"/>
          <w:numId w:val="2"/>
        </w:numPr>
        <w:tabs>
          <w:tab w:val="left" w:pos="426"/>
        </w:tabs>
        <w:autoSpaceDE w:val="0"/>
        <w:spacing w:after="60"/>
        <w:ind w:left="426" w:hanging="426"/>
        <w:jc w:val="both"/>
        <w:rPr>
          <w:szCs w:val="22"/>
        </w:rPr>
      </w:pPr>
      <w:r w:rsidRPr="00D45F0F">
        <w:rPr>
          <w:szCs w:val="22"/>
        </w:rPr>
        <w:t>För att få godkänt på kursen krävs minst betyg E på t</w:t>
      </w:r>
      <w:r>
        <w:rPr>
          <w:szCs w:val="22"/>
        </w:rPr>
        <w:t>entamen samt betyg G på inlämningsuppgiften</w:t>
      </w:r>
      <w:r w:rsidRPr="00D45F0F">
        <w:rPr>
          <w:szCs w:val="22"/>
        </w:rPr>
        <w:t>. Sammanvägt betyg på hela kursen likställs då med betyget på tentamen.</w:t>
      </w:r>
    </w:p>
    <w:p w14:paraId="5599D012" w14:textId="77777777" w:rsidR="006F6709" w:rsidRPr="00D45F0F" w:rsidRDefault="006F6709" w:rsidP="00586AD7">
      <w:pPr>
        <w:numPr>
          <w:ilvl w:val="0"/>
          <w:numId w:val="2"/>
        </w:numPr>
        <w:tabs>
          <w:tab w:val="left" w:pos="426"/>
        </w:tabs>
        <w:autoSpaceDE w:val="0"/>
        <w:spacing w:after="60"/>
        <w:ind w:left="426" w:hanging="426"/>
        <w:jc w:val="both"/>
        <w:rPr>
          <w:szCs w:val="22"/>
        </w:rPr>
      </w:pPr>
      <w:r w:rsidRPr="00D45F0F">
        <w:rPr>
          <w:szCs w:val="22"/>
        </w:rPr>
        <w:t>Studerande som inte fått godkänt resultat på samtliga prov erhåller inget sammanvägt betyg.</w:t>
      </w:r>
    </w:p>
    <w:p w14:paraId="187260F2" w14:textId="77777777" w:rsidR="00285C7B" w:rsidRPr="00F50974" w:rsidRDefault="00285C7B" w:rsidP="00285C7B">
      <w:pPr>
        <w:autoSpaceDE w:val="0"/>
        <w:jc w:val="both"/>
        <w:rPr>
          <w:szCs w:val="22"/>
        </w:rPr>
      </w:pPr>
    </w:p>
    <w:p w14:paraId="76FDE5A0" w14:textId="77777777" w:rsidR="00285C7B" w:rsidRPr="00894068" w:rsidRDefault="00285C7B" w:rsidP="00180D1D">
      <w:pPr>
        <w:pStyle w:val="Heading4"/>
        <w:rPr>
          <w:b w:val="0"/>
          <w:u w:val="single"/>
        </w:rPr>
      </w:pPr>
      <w:r w:rsidRPr="00894068">
        <w:rPr>
          <w:b w:val="0"/>
          <w:u w:val="single"/>
        </w:rPr>
        <w:t>Övrigt</w:t>
      </w:r>
    </w:p>
    <w:p w14:paraId="055F106F" w14:textId="77777777" w:rsidR="00E01A0B" w:rsidRPr="00E01A0B" w:rsidRDefault="00E01A0B" w:rsidP="00E01A0B"/>
    <w:p w14:paraId="2B06159E" w14:textId="77777777" w:rsidR="00285C7B" w:rsidRPr="00F50974" w:rsidRDefault="00285C7B" w:rsidP="00586AD7">
      <w:pPr>
        <w:numPr>
          <w:ilvl w:val="0"/>
          <w:numId w:val="2"/>
        </w:numPr>
        <w:tabs>
          <w:tab w:val="left" w:pos="426"/>
        </w:tabs>
        <w:autoSpaceDE w:val="0"/>
        <w:spacing w:after="60"/>
        <w:ind w:left="426" w:hanging="426"/>
        <w:jc w:val="both"/>
        <w:rPr>
          <w:szCs w:val="22"/>
        </w:rPr>
      </w:pPr>
      <w:r w:rsidRPr="00F50974">
        <w:rPr>
          <w:szCs w:val="22"/>
        </w:rPr>
        <w:t xml:space="preserve">Studerande som fått lägst betyget E på prov får inte genomgå förnyat prov för högre betyg. </w:t>
      </w:r>
    </w:p>
    <w:p w14:paraId="23781715" w14:textId="77777777" w:rsidR="00285C7B" w:rsidRPr="00F50974" w:rsidRDefault="00285C7B" w:rsidP="00586AD7">
      <w:pPr>
        <w:numPr>
          <w:ilvl w:val="0"/>
          <w:numId w:val="2"/>
        </w:numPr>
        <w:tabs>
          <w:tab w:val="left" w:pos="426"/>
        </w:tabs>
        <w:autoSpaceDE w:val="0"/>
        <w:spacing w:after="60"/>
        <w:ind w:left="426" w:hanging="426"/>
        <w:jc w:val="both"/>
        <w:rPr>
          <w:szCs w:val="22"/>
        </w:rPr>
      </w:pPr>
      <w:r w:rsidRPr="00F50974">
        <w:rPr>
          <w:szCs w:val="22"/>
        </w:rPr>
        <w:t>Såv</w:t>
      </w:r>
      <w:r w:rsidR="00812518">
        <w:rPr>
          <w:szCs w:val="22"/>
        </w:rPr>
        <w:t xml:space="preserve">äl </w:t>
      </w:r>
      <w:proofErr w:type="spellStart"/>
      <w:r w:rsidR="00812518">
        <w:rPr>
          <w:szCs w:val="22"/>
        </w:rPr>
        <w:t>Fx</w:t>
      </w:r>
      <w:proofErr w:type="spellEnd"/>
      <w:r w:rsidR="00812518">
        <w:rPr>
          <w:szCs w:val="22"/>
        </w:rPr>
        <w:t xml:space="preserve"> som F på tentamen</w:t>
      </w:r>
      <w:r w:rsidRPr="00F50974">
        <w:rPr>
          <w:szCs w:val="22"/>
        </w:rPr>
        <w:t xml:space="preserve"> är underkända betyg och kräver </w:t>
      </w:r>
      <w:proofErr w:type="spellStart"/>
      <w:r w:rsidRPr="00F50974">
        <w:rPr>
          <w:szCs w:val="22"/>
        </w:rPr>
        <w:t>omexamination</w:t>
      </w:r>
      <w:proofErr w:type="spellEnd"/>
      <w:r w:rsidRPr="00F50974">
        <w:rPr>
          <w:szCs w:val="22"/>
        </w:rPr>
        <w:t xml:space="preserve">. Studenter som får betyget </w:t>
      </w:r>
      <w:proofErr w:type="spellStart"/>
      <w:r w:rsidRPr="00F50974">
        <w:rPr>
          <w:szCs w:val="22"/>
        </w:rPr>
        <w:t>Fx</w:t>
      </w:r>
      <w:proofErr w:type="spellEnd"/>
      <w:r w:rsidRPr="00F50974">
        <w:rPr>
          <w:szCs w:val="22"/>
        </w:rPr>
        <w:t xml:space="preserve"> kan alltså inte komplettera för högre betyg.</w:t>
      </w:r>
    </w:p>
    <w:p w14:paraId="511A3B72" w14:textId="77777777" w:rsidR="00285C7B" w:rsidRPr="00F50974" w:rsidRDefault="00285C7B" w:rsidP="00586AD7">
      <w:pPr>
        <w:numPr>
          <w:ilvl w:val="0"/>
          <w:numId w:val="2"/>
        </w:numPr>
        <w:tabs>
          <w:tab w:val="left" w:pos="426"/>
        </w:tabs>
        <w:autoSpaceDE w:val="0"/>
        <w:spacing w:after="60"/>
        <w:ind w:left="426" w:hanging="426"/>
        <w:jc w:val="both"/>
        <w:rPr>
          <w:szCs w:val="22"/>
        </w:rPr>
      </w:pPr>
      <w:r w:rsidRPr="00F50974">
        <w:rPr>
          <w:szCs w:val="22"/>
        </w:rPr>
        <w:t xml:space="preserve">Studerande som fått betyget </w:t>
      </w:r>
      <w:proofErr w:type="spellStart"/>
      <w:r w:rsidRPr="00F50974">
        <w:rPr>
          <w:szCs w:val="22"/>
        </w:rPr>
        <w:t>Fx</w:t>
      </w:r>
      <w:proofErr w:type="spellEnd"/>
      <w:r w:rsidRPr="00F50974">
        <w:rPr>
          <w:szCs w:val="22"/>
        </w:rPr>
        <w:t xml:space="preserve"> eller F på ett prov har rätt att genomgå minst fyra ytterligare prov så länge kursen ges för att uppnå lägst betyget E. </w:t>
      </w:r>
    </w:p>
    <w:p w14:paraId="766774CE" w14:textId="77777777" w:rsidR="00180D1D" w:rsidRDefault="00285C7B" w:rsidP="00586AD7">
      <w:pPr>
        <w:numPr>
          <w:ilvl w:val="0"/>
          <w:numId w:val="2"/>
        </w:numPr>
        <w:tabs>
          <w:tab w:val="left" w:pos="426"/>
        </w:tabs>
        <w:autoSpaceDE w:val="0"/>
        <w:spacing w:after="60"/>
        <w:ind w:left="426" w:hanging="426"/>
        <w:jc w:val="both"/>
        <w:rPr>
          <w:szCs w:val="22"/>
        </w:rPr>
      </w:pPr>
      <w:r w:rsidRPr="00F50974">
        <w:rPr>
          <w:szCs w:val="22"/>
        </w:rPr>
        <w:t xml:space="preserve">Studerande som fått betyget </w:t>
      </w:r>
      <w:proofErr w:type="spellStart"/>
      <w:r w:rsidRPr="00F50974">
        <w:rPr>
          <w:szCs w:val="22"/>
        </w:rPr>
        <w:t>Fx</w:t>
      </w:r>
      <w:proofErr w:type="spellEnd"/>
      <w:r w:rsidRPr="00F50974">
        <w:rPr>
          <w:szCs w:val="22"/>
        </w:rPr>
        <w:t xml:space="preserve"> eller F på prov två gånger av en examinator har rätt att begära att en annan examinator utses </w:t>
      </w:r>
      <w:r w:rsidR="00D35F5F" w:rsidRPr="00D35F5F">
        <w:rPr>
          <w:szCs w:val="22"/>
        </w:rPr>
        <w:t>f</w:t>
      </w:r>
      <w:r w:rsidR="005B4D8F">
        <w:rPr>
          <w:szCs w:val="22"/>
        </w:rPr>
        <w:t>ö</w:t>
      </w:r>
      <w:r w:rsidR="00D35F5F" w:rsidRPr="00D35F5F">
        <w:rPr>
          <w:szCs w:val="22"/>
        </w:rPr>
        <w:t>r att</w:t>
      </w:r>
      <w:r w:rsidR="00D35F5F">
        <w:rPr>
          <w:szCs w:val="22"/>
        </w:rPr>
        <w:t xml:space="preserve"> bestä</w:t>
      </w:r>
      <w:r w:rsidR="00D35F5F" w:rsidRPr="00D35F5F">
        <w:rPr>
          <w:szCs w:val="22"/>
        </w:rPr>
        <w:t>mma betyg vid nästa provtillfälle</w:t>
      </w:r>
      <w:r w:rsidRPr="00D35F5F">
        <w:rPr>
          <w:szCs w:val="22"/>
        </w:rPr>
        <w:t>. Framställan härom ska skriftligt göras till prefekten.</w:t>
      </w:r>
    </w:p>
    <w:p w14:paraId="79F8EE5B" w14:textId="2F19D424" w:rsidR="00285C7B" w:rsidRPr="00D26040" w:rsidRDefault="00285C7B" w:rsidP="00586AD7">
      <w:pPr>
        <w:numPr>
          <w:ilvl w:val="0"/>
          <w:numId w:val="2"/>
        </w:numPr>
        <w:tabs>
          <w:tab w:val="left" w:pos="426"/>
        </w:tabs>
        <w:autoSpaceDE w:val="0"/>
        <w:spacing w:after="60"/>
        <w:ind w:left="426" w:hanging="426"/>
        <w:jc w:val="both"/>
        <w:rPr>
          <w:szCs w:val="22"/>
        </w:rPr>
      </w:pPr>
      <w:r w:rsidRPr="00180D1D">
        <w:rPr>
          <w:szCs w:val="20"/>
        </w:rPr>
        <w:t xml:space="preserve">För varje </w:t>
      </w:r>
      <w:r w:rsidR="00D35F5F" w:rsidRPr="00180D1D">
        <w:rPr>
          <w:szCs w:val="20"/>
        </w:rPr>
        <w:t>prov</w:t>
      </w:r>
      <w:r w:rsidRPr="00180D1D">
        <w:rPr>
          <w:szCs w:val="20"/>
        </w:rPr>
        <w:t xml:space="preserve"> på kur</w:t>
      </w:r>
      <w:r w:rsidR="001063C3" w:rsidRPr="00180D1D">
        <w:rPr>
          <w:szCs w:val="20"/>
        </w:rPr>
        <w:t>sen</w:t>
      </w:r>
      <w:r w:rsidRPr="00180D1D">
        <w:rPr>
          <w:szCs w:val="20"/>
        </w:rPr>
        <w:t xml:space="preserve"> ges två examinationstillfällen innevarande termin.</w:t>
      </w:r>
      <w:r w:rsidRPr="00BE38A0">
        <w:t xml:space="preserve"> </w:t>
      </w:r>
    </w:p>
    <w:p w14:paraId="532ADEEE" w14:textId="77777777" w:rsidR="00D26040" w:rsidRDefault="00D26040" w:rsidP="00D26040">
      <w:pPr>
        <w:rPr>
          <w:sz w:val="20"/>
          <w:szCs w:val="20"/>
        </w:rPr>
      </w:pPr>
    </w:p>
    <w:p w14:paraId="5DDD0C12" w14:textId="1E25FEFC" w:rsidR="00271460" w:rsidRDefault="00271460">
      <w:pPr>
        <w:suppressAutoHyphens w:val="0"/>
      </w:pPr>
    </w:p>
    <w:p w14:paraId="042507DA" w14:textId="0385C0A0" w:rsidR="004E2E51" w:rsidRDefault="003B29FC" w:rsidP="00271460">
      <w:pPr>
        <w:pStyle w:val="Heading4"/>
        <w:numPr>
          <w:ilvl w:val="0"/>
          <w:numId w:val="0"/>
        </w:numPr>
        <w:rPr>
          <w:b w:val="0"/>
          <w:u w:val="single"/>
        </w:rPr>
      </w:pPr>
      <w:r w:rsidRPr="005B4D8F">
        <w:rPr>
          <w:b w:val="0"/>
          <w:u w:val="single"/>
        </w:rPr>
        <w:t>D</w:t>
      </w:r>
      <w:r w:rsidR="00271460">
        <w:rPr>
          <w:b w:val="0"/>
          <w:u w:val="single"/>
        </w:rPr>
        <w:t xml:space="preserve">atum och regler för </w:t>
      </w:r>
      <w:r w:rsidR="00E2477D">
        <w:rPr>
          <w:b w:val="0"/>
          <w:u w:val="single"/>
        </w:rPr>
        <w:t>tentamen, Prov 1</w:t>
      </w:r>
    </w:p>
    <w:p w14:paraId="458C793A" w14:textId="77777777" w:rsidR="000364C2" w:rsidRPr="000364C2" w:rsidRDefault="000364C2" w:rsidP="000364C2"/>
    <w:p w14:paraId="1BAAEC99" w14:textId="77777777" w:rsidR="00180D1D" w:rsidRDefault="00180D1D" w:rsidP="00285C7B">
      <w:pPr>
        <w:jc w:val="both"/>
      </w:pPr>
    </w:p>
    <w:p w14:paraId="1C997EDF" w14:textId="137E05AD" w:rsidR="000364C2" w:rsidRDefault="000364C2" w:rsidP="000364C2">
      <w:r w:rsidRPr="000364C2">
        <w:rPr>
          <w:b/>
          <w:bCs/>
        </w:rPr>
        <w:t>Tentamen</w:t>
      </w:r>
      <w:r w:rsidRPr="000364C2">
        <w:rPr>
          <w:b/>
          <w:bCs/>
        </w:rPr>
        <w:tab/>
      </w:r>
      <w:r w:rsidRPr="000364C2">
        <w:rPr>
          <w:b/>
          <w:bCs/>
        </w:rPr>
        <w:tab/>
      </w:r>
      <w:r w:rsidRPr="000364C2">
        <w:rPr>
          <w:b/>
          <w:bCs/>
        </w:rPr>
        <w:tab/>
      </w:r>
      <w:r>
        <w:rPr>
          <w:b/>
          <w:bCs/>
        </w:rPr>
        <w:tab/>
      </w:r>
      <w:r w:rsidRPr="000364C2">
        <w:rPr>
          <w:b/>
          <w:bCs/>
        </w:rPr>
        <w:t>Onsdag 30 april kl. 14.00–19.00</w:t>
      </w:r>
      <w:r w:rsidRPr="000364C2">
        <w:t xml:space="preserve">, </w:t>
      </w:r>
      <w:r w:rsidRPr="000364C2">
        <w:rPr>
          <w:color w:val="FF0000"/>
        </w:rPr>
        <w:t>sal meddelas senare</w:t>
      </w:r>
    </w:p>
    <w:p w14:paraId="3D2F487E" w14:textId="77777777" w:rsidR="000364C2" w:rsidRPr="000364C2" w:rsidRDefault="000364C2" w:rsidP="000364C2"/>
    <w:p w14:paraId="47A4EF6D" w14:textId="2F560EAE" w:rsidR="000364C2" w:rsidRPr="000364C2" w:rsidRDefault="000364C2" w:rsidP="000364C2">
      <w:r w:rsidRPr="000364C2">
        <w:rPr>
          <w:b/>
          <w:bCs/>
        </w:rPr>
        <w:t>Omtentamen</w:t>
      </w:r>
      <w:r w:rsidRPr="000364C2">
        <w:rPr>
          <w:b/>
          <w:bCs/>
        </w:rPr>
        <w:tab/>
      </w:r>
      <w:r w:rsidRPr="000364C2">
        <w:rPr>
          <w:b/>
          <w:bCs/>
        </w:rPr>
        <w:tab/>
      </w:r>
      <w:r w:rsidRPr="000364C2">
        <w:rPr>
          <w:b/>
          <w:bCs/>
        </w:rPr>
        <w:tab/>
        <w:t>Tisdag 10 juni kl. 08.00–13.00</w:t>
      </w:r>
      <w:r w:rsidRPr="000364C2">
        <w:t xml:space="preserve">, </w:t>
      </w:r>
      <w:r w:rsidRPr="000364C2">
        <w:rPr>
          <w:color w:val="FF0000"/>
        </w:rPr>
        <w:t>sal meddelas senare</w:t>
      </w:r>
    </w:p>
    <w:p w14:paraId="102B0364" w14:textId="77777777" w:rsidR="000364C2" w:rsidRDefault="000364C2" w:rsidP="00132097">
      <w:pPr>
        <w:rPr>
          <w:rFonts w:ascii="Calibri" w:hAnsi="Calibri" w:cs="Calibri"/>
          <w:color w:val="000000"/>
          <w:sz w:val="22"/>
          <w:szCs w:val="22"/>
        </w:rPr>
      </w:pPr>
    </w:p>
    <w:p w14:paraId="405E9C70" w14:textId="77777777" w:rsidR="000364C2" w:rsidRDefault="000364C2" w:rsidP="00132097">
      <w:pPr>
        <w:rPr>
          <w:rFonts w:ascii="Calibri" w:hAnsi="Calibri" w:cs="Calibri"/>
          <w:color w:val="000000"/>
          <w:sz w:val="22"/>
          <w:szCs w:val="22"/>
        </w:rPr>
      </w:pPr>
    </w:p>
    <w:p w14:paraId="23F210DF" w14:textId="77777777" w:rsidR="000364C2" w:rsidRPr="00132097" w:rsidRDefault="000364C2" w:rsidP="00132097">
      <w:pPr>
        <w:rPr>
          <w:rFonts w:ascii="Calibri" w:hAnsi="Calibri" w:cs="Calibri"/>
          <w:color w:val="000000"/>
          <w:sz w:val="22"/>
          <w:szCs w:val="22"/>
        </w:rPr>
      </w:pPr>
    </w:p>
    <w:p w14:paraId="0BF6047A" w14:textId="3A462282" w:rsidR="00132097" w:rsidRPr="00132097" w:rsidRDefault="00132097" w:rsidP="00586AD7">
      <w:pPr>
        <w:pStyle w:val="ListParagraph"/>
        <w:numPr>
          <w:ilvl w:val="0"/>
          <w:numId w:val="4"/>
        </w:numPr>
        <w:rPr>
          <w:color w:val="000000"/>
        </w:rPr>
      </w:pPr>
      <w:r w:rsidRPr="00132097">
        <w:t xml:space="preserve">Rättade tentor läggs upp för digital utlämning på </w:t>
      </w:r>
      <w:hyperlink r:id="rId15" w:history="1">
        <w:r w:rsidRPr="00132097">
          <w:rPr>
            <w:rStyle w:val="Hyperlink"/>
            <w:color w:val="800080"/>
          </w:rPr>
          <w:t>tenta.stat.su.se/</w:t>
        </w:r>
        <w:proofErr w:type="spellStart"/>
        <w:r w:rsidRPr="00132097">
          <w:rPr>
            <w:rStyle w:val="Hyperlink"/>
            <w:color w:val="800080"/>
          </w:rPr>
          <w:t>exp</w:t>
        </w:r>
        <w:proofErr w:type="spellEnd"/>
        <w:r w:rsidRPr="00132097">
          <w:rPr>
            <w:rStyle w:val="Hyperlink"/>
            <w:color w:val="800080"/>
          </w:rPr>
          <w:t>/tentor-ut</w:t>
        </w:r>
      </w:hyperlink>
      <w:r w:rsidRPr="00132097">
        <w:rPr>
          <w:color w:val="000000"/>
        </w:rPr>
        <w:t xml:space="preserve">. För att få ut tentan anges namn och anonymkod. Studentexpeditionen meddelar </w:t>
      </w:r>
      <w:r>
        <w:rPr>
          <w:color w:val="000000"/>
        </w:rPr>
        <w:t xml:space="preserve">via Athena </w:t>
      </w:r>
      <w:r w:rsidRPr="00132097">
        <w:rPr>
          <w:color w:val="000000"/>
        </w:rPr>
        <w:t>när aktuella tentor är klara för nedladdning.</w:t>
      </w:r>
    </w:p>
    <w:p w14:paraId="25E42E7E" w14:textId="77777777" w:rsidR="00132097" w:rsidRDefault="00132097" w:rsidP="00586AD7">
      <w:pPr>
        <w:pStyle w:val="ListParagraph"/>
        <w:numPr>
          <w:ilvl w:val="0"/>
          <w:numId w:val="4"/>
        </w:numPr>
        <w:suppressAutoHyphens w:val="0"/>
        <w:spacing w:after="120"/>
        <w:jc w:val="both"/>
      </w:pPr>
      <w:r w:rsidRPr="001C6C02">
        <w:rPr>
          <w:lang w:eastAsia="sv-SE"/>
        </w:rPr>
        <w:t>Salstentor</w:t>
      </w:r>
      <w:r w:rsidRPr="00271460">
        <w:rPr>
          <w:lang w:eastAsia="sv-SE"/>
        </w:rPr>
        <w:t xml:space="preserve"> är individuella och under te</w:t>
      </w:r>
      <w:r w:rsidRPr="002135EB">
        <w:rPr>
          <w:lang w:eastAsia="sv-SE"/>
        </w:rPr>
        <w:t xml:space="preserve">ntorna är samarbete otillåtet liksom andra hjälpmedel än </w:t>
      </w:r>
      <w:r w:rsidRPr="002135EB">
        <w:t xml:space="preserve">de som medgetts av examinator. För denna kurs är endast miniräknare utan lagrad text och data tillåtet. Mobiltelefoner med räknarfunktion är </w:t>
      </w:r>
      <w:r w:rsidRPr="002135EB">
        <w:rPr>
          <w:u w:val="single"/>
        </w:rPr>
        <w:t>inte</w:t>
      </w:r>
      <w:r w:rsidRPr="002135EB">
        <w:t xml:space="preserve"> ett tillåtet hjälpmedel. Häftet ”Formelblad och tabellsamling” bifoga</w:t>
      </w:r>
      <w:r w:rsidRPr="00934B7E">
        <w:rPr>
          <w:color w:val="000000" w:themeColor="text1"/>
        </w:rPr>
        <w:t xml:space="preserve">s tentamen och återlämnas efter skrivningen. </w:t>
      </w:r>
    </w:p>
    <w:p w14:paraId="3DD85AC3" w14:textId="77777777" w:rsidR="00132097" w:rsidRDefault="00132097" w:rsidP="00586AD7">
      <w:pPr>
        <w:pStyle w:val="ListParagraph"/>
        <w:numPr>
          <w:ilvl w:val="0"/>
          <w:numId w:val="4"/>
        </w:numPr>
        <w:suppressAutoHyphens w:val="0"/>
        <w:spacing w:after="120"/>
        <w:jc w:val="both"/>
      </w:pPr>
      <w:r>
        <w:t>Särskilt stöd kan vid behov tillåtas efter begäran hos institutionens studie- och karriärvägledare och efter medgivande av examinator. Kontakta studie- och karriärvägledare i god tid innan tentamen äger rum, helst inte senare än tre veckor innan tentamen äger rum.</w:t>
      </w:r>
    </w:p>
    <w:p w14:paraId="301EAD27" w14:textId="77777777" w:rsidR="00132097" w:rsidRDefault="00132097" w:rsidP="00586AD7">
      <w:pPr>
        <w:pStyle w:val="ListParagraph"/>
        <w:numPr>
          <w:ilvl w:val="0"/>
          <w:numId w:val="4"/>
        </w:numPr>
        <w:suppressAutoHyphens w:val="0"/>
        <w:spacing w:after="120"/>
        <w:jc w:val="both"/>
      </w:pPr>
      <w:r w:rsidRPr="00271460">
        <w:t>Regler som gäller för tentamensskrivningar vid Stockholms universitet finns på</w:t>
      </w:r>
      <w:r>
        <w:t>:</w:t>
      </w:r>
    </w:p>
    <w:p w14:paraId="23E5817E" w14:textId="77777777" w:rsidR="00132097" w:rsidRDefault="00132097" w:rsidP="00132097">
      <w:pPr>
        <w:pStyle w:val="ListParagraph"/>
        <w:suppressAutoHyphens w:val="0"/>
        <w:spacing w:after="120"/>
        <w:jc w:val="both"/>
      </w:pPr>
    </w:p>
    <w:p w14:paraId="36A58DD3" w14:textId="77777777" w:rsidR="00132097" w:rsidRPr="00923395" w:rsidRDefault="00000000" w:rsidP="00132097">
      <w:pPr>
        <w:pStyle w:val="ListParagraph"/>
        <w:suppressAutoHyphens w:val="0"/>
        <w:spacing w:after="120"/>
        <w:jc w:val="both"/>
        <w:rPr>
          <w:color w:val="0000FF"/>
          <w:u w:val="single"/>
        </w:rPr>
      </w:pPr>
      <w:hyperlink r:id="rId16" w:history="1">
        <w:r w:rsidR="00132097" w:rsidRPr="008231DF">
          <w:rPr>
            <w:rStyle w:val="Hyperlink"/>
          </w:rPr>
          <w:t>https://www.su.se/medarbetare/organisation-styrning/styrdokument-regelboken/utbildning/regler-för-salstentamen-1.513161</w:t>
        </w:r>
      </w:hyperlink>
    </w:p>
    <w:p w14:paraId="083EA355" w14:textId="77777777" w:rsidR="00132097" w:rsidRPr="003100F9" w:rsidRDefault="00132097" w:rsidP="00132097">
      <w:pPr>
        <w:suppressAutoHyphens w:val="0"/>
      </w:pPr>
    </w:p>
    <w:p w14:paraId="660CB8E3" w14:textId="4B215EE0" w:rsidR="00132097" w:rsidRPr="003100F9" w:rsidRDefault="00132097" w:rsidP="00132097">
      <w:pPr>
        <w:pBdr>
          <w:top w:val="single" w:sz="4" w:space="1" w:color="auto"/>
          <w:left w:val="single" w:sz="4" w:space="4" w:color="auto"/>
          <w:bottom w:val="single" w:sz="4" w:space="1" w:color="auto"/>
          <w:right w:val="single" w:sz="4" w:space="4" w:color="auto"/>
        </w:pBdr>
        <w:suppressAutoHyphens w:val="0"/>
        <w:rPr>
          <w:b/>
        </w:rPr>
      </w:pPr>
      <w:r w:rsidRPr="003100F9">
        <w:rPr>
          <w:b/>
        </w:rPr>
        <w:t xml:space="preserve">Obs! </w:t>
      </w:r>
      <w:r w:rsidRPr="003100F9">
        <w:t xml:space="preserve">Kom ihåg att du måste </w:t>
      </w:r>
      <w:r w:rsidRPr="003100F9">
        <w:rPr>
          <w:b/>
        </w:rPr>
        <w:t xml:space="preserve">anmäla dig senast </w:t>
      </w:r>
      <w:r w:rsidR="00A74408">
        <w:rPr>
          <w:b/>
        </w:rPr>
        <w:t>10</w:t>
      </w:r>
      <w:r>
        <w:rPr>
          <w:b/>
        </w:rPr>
        <w:t xml:space="preserve"> dagar</w:t>
      </w:r>
      <w:r w:rsidRPr="003100F9">
        <w:rPr>
          <w:b/>
        </w:rPr>
        <w:t xml:space="preserve"> innan tentamen.</w:t>
      </w:r>
      <w:r w:rsidRPr="003100F9">
        <w:t xml:space="preserve"> Har du anmält dig korrekt får du en bekräftelse med anonymkod skickad till dig med e-post. Bekräftelsen är ditt kvitto på att du är anmäld. Är du omregistrerad på en gammal </w:t>
      </w:r>
      <w:proofErr w:type="spellStart"/>
      <w:r w:rsidRPr="003100F9">
        <w:t>kurskod</w:t>
      </w:r>
      <w:proofErr w:type="spellEnd"/>
      <w:r w:rsidRPr="003100F9">
        <w:t xml:space="preserve"> kan du endast anmäla dig via mejl till </w:t>
      </w:r>
      <w:hyperlink r:id="rId17" w:history="1">
        <w:r w:rsidRPr="003100F9">
          <w:rPr>
            <w:u w:val="single"/>
          </w:rPr>
          <w:t>expedition@stat.su.se</w:t>
        </w:r>
      </w:hyperlink>
      <w:r w:rsidRPr="003100F9">
        <w:t>. Om du missar att anmäla dig kan du inte tentera!</w:t>
      </w:r>
    </w:p>
    <w:p w14:paraId="29F547B6" w14:textId="047B087E" w:rsidR="00007680" w:rsidRDefault="00007680" w:rsidP="003100F9">
      <w:pPr>
        <w:suppressAutoHyphens w:val="0"/>
        <w:rPr>
          <w:b/>
        </w:rPr>
      </w:pPr>
    </w:p>
    <w:p w14:paraId="6C61960E" w14:textId="77777777" w:rsidR="00007680" w:rsidRDefault="00007680" w:rsidP="003100F9">
      <w:pPr>
        <w:suppressAutoHyphens w:val="0"/>
        <w:rPr>
          <w:b/>
        </w:rPr>
      </w:pPr>
    </w:p>
    <w:p w14:paraId="53B9662B" w14:textId="324A39A9" w:rsidR="00271460" w:rsidRDefault="00271460" w:rsidP="00271460">
      <w:pPr>
        <w:pStyle w:val="Heading4"/>
        <w:numPr>
          <w:ilvl w:val="0"/>
          <w:numId w:val="0"/>
        </w:numPr>
        <w:rPr>
          <w:b w:val="0"/>
          <w:u w:val="single"/>
        </w:rPr>
      </w:pPr>
      <w:r w:rsidRPr="005B4D8F">
        <w:rPr>
          <w:b w:val="0"/>
          <w:u w:val="single"/>
        </w:rPr>
        <w:t>D</w:t>
      </w:r>
      <w:r>
        <w:rPr>
          <w:b w:val="0"/>
          <w:u w:val="single"/>
        </w:rPr>
        <w:t>atum och regler</w:t>
      </w:r>
      <w:r w:rsidR="00E2477D">
        <w:rPr>
          <w:b w:val="0"/>
          <w:u w:val="single"/>
        </w:rPr>
        <w:t xml:space="preserve"> för inlämningsuppgiften, Prov 2</w:t>
      </w:r>
    </w:p>
    <w:p w14:paraId="5EA9F42C" w14:textId="77777777" w:rsidR="00DC16FE" w:rsidRDefault="00DC16FE" w:rsidP="00DC16FE"/>
    <w:p w14:paraId="2D5A8888" w14:textId="77777777" w:rsidR="00DC16FE" w:rsidRDefault="00DC16FE" w:rsidP="00DC16FE"/>
    <w:p w14:paraId="4D95CE82" w14:textId="2CF9A548" w:rsidR="00DC16FE" w:rsidRDefault="00DC16FE" w:rsidP="00DC16FE">
      <w:pPr>
        <w:rPr>
          <w:b/>
          <w:bCs/>
        </w:rPr>
      </w:pPr>
      <w:r>
        <w:rPr>
          <w:b/>
          <w:bCs/>
        </w:rPr>
        <w:t>Inlämning, senast</w:t>
      </w:r>
      <w:r>
        <w:rPr>
          <w:b/>
          <w:bCs/>
        </w:rPr>
        <w:tab/>
      </w:r>
      <w:r>
        <w:rPr>
          <w:b/>
          <w:bCs/>
        </w:rPr>
        <w:tab/>
      </w:r>
      <w:r>
        <w:rPr>
          <w:b/>
          <w:bCs/>
        </w:rPr>
        <w:tab/>
        <w:t>Fredag 25 april kl. 1</w:t>
      </w:r>
      <w:r w:rsidR="00D90A95">
        <w:rPr>
          <w:b/>
          <w:bCs/>
        </w:rPr>
        <w:t>6</w:t>
      </w:r>
      <w:r>
        <w:rPr>
          <w:b/>
          <w:bCs/>
        </w:rPr>
        <w:t>.</w:t>
      </w:r>
      <w:r w:rsidR="00D90A95">
        <w:rPr>
          <w:b/>
          <w:bCs/>
        </w:rPr>
        <w:t>59</w:t>
      </w:r>
      <w:r>
        <w:rPr>
          <w:b/>
          <w:bCs/>
        </w:rPr>
        <w:t>. Återlämnas 2 maj.</w:t>
      </w:r>
    </w:p>
    <w:p w14:paraId="66B03749" w14:textId="77777777" w:rsidR="00DC16FE" w:rsidRDefault="00DC16FE" w:rsidP="00DC16FE">
      <w:pPr>
        <w:rPr>
          <w:b/>
          <w:bCs/>
        </w:rPr>
      </w:pPr>
    </w:p>
    <w:p w14:paraId="407700A4" w14:textId="00834E92" w:rsidR="00DC16FE" w:rsidRDefault="0005632B" w:rsidP="00DC16FE">
      <w:pPr>
        <w:rPr>
          <w:b/>
          <w:bCs/>
        </w:rPr>
      </w:pPr>
      <w:r>
        <w:rPr>
          <w:b/>
          <w:bCs/>
        </w:rPr>
        <w:t>K</w:t>
      </w:r>
      <w:r w:rsidR="00DC16FE">
        <w:rPr>
          <w:b/>
          <w:bCs/>
        </w:rPr>
        <w:t>omplettering, senast</w:t>
      </w:r>
      <w:r w:rsidR="00DC16FE">
        <w:rPr>
          <w:b/>
          <w:bCs/>
        </w:rPr>
        <w:tab/>
      </w:r>
      <w:r w:rsidR="00DC16FE">
        <w:rPr>
          <w:b/>
          <w:bCs/>
        </w:rPr>
        <w:tab/>
        <w:t>Fredag 9 maj kl. 1</w:t>
      </w:r>
      <w:r w:rsidR="00D90A95">
        <w:rPr>
          <w:b/>
          <w:bCs/>
        </w:rPr>
        <w:t>6.59.</w:t>
      </w:r>
    </w:p>
    <w:p w14:paraId="059A3EDE" w14:textId="77777777" w:rsidR="00DC16FE" w:rsidRPr="00DC16FE" w:rsidRDefault="00DC16FE" w:rsidP="00DC16FE">
      <w:pPr>
        <w:rPr>
          <w:b/>
          <w:bCs/>
        </w:rPr>
      </w:pPr>
    </w:p>
    <w:tbl>
      <w:tblPr>
        <w:tblW w:w="9606" w:type="dxa"/>
        <w:tblLook w:val="04A0" w:firstRow="1" w:lastRow="0" w:firstColumn="1" w:lastColumn="0" w:noHBand="0" w:noVBand="1"/>
      </w:tblPr>
      <w:tblGrid>
        <w:gridCol w:w="2802"/>
        <w:gridCol w:w="6804"/>
      </w:tblGrid>
      <w:tr w:rsidR="00DC16FE" w:rsidRPr="00DC16FE" w14:paraId="1F521083" w14:textId="77777777" w:rsidTr="00E44C12">
        <w:tc>
          <w:tcPr>
            <w:tcW w:w="2802" w:type="dxa"/>
          </w:tcPr>
          <w:p w14:paraId="6305433C" w14:textId="77777777" w:rsidR="00285C7B" w:rsidRPr="00DC16FE" w:rsidRDefault="00285C7B" w:rsidP="00DC16FE">
            <w:pPr>
              <w:suppressAutoHyphens w:val="0"/>
            </w:pPr>
          </w:p>
        </w:tc>
        <w:tc>
          <w:tcPr>
            <w:tcW w:w="6804" w:type="dxa"/>
          </w:tcPr>
          <w:p w14:paraId="5925EF16" w14:textId="77777777" w:rsidR="00285C7B" w:rsidRPr="00DC16FE" w:rsidRDefault="00285C7B" w:rsidP="00E44C12">
            <w:pPr>
              <w:jc w:val="both"/>
            </w:pPr>
          </w:p>
        </w:tc>
      </w:tr>
    </w:tbl>
    <w:p w14:paraId="2B6E1EB4" w14:textId="48A87906" w:rsidR="00DC16FE" w:rsidRDefault="00DC16FE" w:rsidP="00586AD7">
      <w:pPr>
        <w:pStyle w:val="ListParagraph"/>
        <w:numPr>
          <w:ilvl w:val="0"/>
          <w:numId w:val="3"/>
        </w:numPr>
        <w:spacing w:after="60"/>
        <w:ind w:left="425" w:hanging="425"/>
        <w:contextualSpacing w:val="0"/>
        <w:jc w:val="both"/>
        <w:rPr>
          <w:color w:val="000000" w:themeColor="text1"/>
        </w:rPr>
      </w:pPr>
      <w:r w:rsidRPr="00DC16FE">
        <w:rPr>
          <w:color w:val="000000" w:themeColor="text1"/>
        </w:rPr>
        <w:t>Inlämningsuppgiften görs som grupparbete med 3 personer per grupp (</w:t>
      </w:r>
      <w:r>
        <w:rPr>
          <w:color w:val="000000" w:themeColor="text1"/>
        </w:rPr>
        <w:t>i undantagsfall</w:t>
      </w:r>
      <w:r w:rsidRPr="00DC16FE">
        <w:rPr>
          <w:color w:val="000000" w:themeColor="text1"/>
        </w:rPr>
        <w:t xml:space="preserve"> minst 2 och max 4). Indelning i grupper sker </w:t>
      </w:r>
      <w:r w:rsidR="006E71EB">
        <w:rPr>
          <w:color w:val="000000" w:themeColor="text1"/>
        </w:rPr>
        <w:t xml:space="preserve">i Athena och meddelande </w:t>
      </w:r>
      <w:r w:rsidR="00DC1129">
        <w:rPr>
          <w:color w:val="000000" w:themeColor="text1"/>
        </w:rPr>
        <w:t xml:space="preserve">och instruktion </w:t>
      </w:r>
      <w:r w:rsidR="006E71EB">
        <w:rPr>
          <w:color w:val="000000" w:themeColor="text1"/>
        </w:rPr>
        <w:t>om gruppindelning utgår vid kursstart samt diskuteras vid den obligatoriska första datorlaborationen (D1).</w:t>
      </w:r>
      <w:r w:rsidRPr="00DC16FE">
        <w:rPr>
          <w:color w:val="000000" w:themeColor="text1"/>
        </w:rPr>
        <w:t xml:space="preserve"> </w:t>
      </w:r>
    </w:p>
    <w:p w14:paraId="60BBE28F" w14:textId="46E2163F" w:rsidR="00C672EB" w:rsidRPr="000D3561" w:rsidRDefault="00C672EB" w:rsidP="00586AD7">
      <w:pPr>
        <w:pStyle w:val="ListParagraph"/>
        <w:numPr>
          <w:ilvl w:val="0"/>
          <w:numId w:val="3"/>
        </w:numPr>
        <w:spacing w:after="60"/>
        <w:ind w:left="425" w:hanging="425"/>
        <w:contextualSpacing w:val="0"/>
        <w:jc w:val="both"/>
        <w:rPr>
          <w:color w:val="000000" w:themeColor="text1"/>
        </w:rPr>
      </w:pPr>
      <w:r w:rsidRPr="000D3561">
        <w:rPr>
          <w:color w:val="000000" w:themeColor="text1"/>
        </w:rPr>
        <w:t>Uppgiften skall redovisas</w:t>
      </w:r>
      <w:r w:rsidR="001063C3" w:rsidRPr="000D3561">
        <w:rPr>
          <w:color w:val="000000" w:themeColor="text1"/>
        </w:rPr>
        <w:t xml:space="preserve"> i form </w:t>
      </w:r>
      <w:r w:rsidR="001063C3" w:rsidRPr="002135EB">
        <w:t>av en</w:t>
      </w:r>
      <w:r w:rsidRPr="002135EB">
        <w:t xml:space="preserve"> sk</w:t>
      </w:r>
      <w:r w:rsidR="001063C3" w:rsidRPr="002135EB">
        <w:t>riftlig rapport</w:t>
      </w:r>
      <w:r w:rsidR="00E44C12" w:rsidRPr="002135EB">
        <w:t xml:space="preserve">. Instruktioner </w:t>
      </w:r>
      <w:r w:rsidR="001063C3" w:rsidRPr="002135EB">
        <w:t xml:space="preserve">för uppgiften finns </w:t>
      </w:r>
      <w:r w:rsidRPr="002135EB">
        <w:t>på</w:t>
      </w:r>
      <w:r w:rsidR="00132097" w:rsidRPr="002135EB">
        <w:t xml:space="preserve"> Athena</w:t>
      </w:r>
      <w:r w:rsidR="006E71EB" w:rsidRPr="002135EB">
        <w:t xml:space="preserve"> och på </w:t>
      </w:r>
      <w:r w:rsidR="00DC1129" w:rsidRPr="002135EB">
        <w:t xml:space="preserve">kursens </w:t>
      </w:r>
      <w:proofErr w:type="spellStart"/>
      <w:r w:rsidR="006335D2">
        <w:t>GitHub</w:t>
      </w:r>
      <w:proofErr w:type="spellEnd"/>
      <w:r w:rsidR="006335D2">
        <w:t>-</w:t>
      </w:r>
      <w:r w:rsidR="006335D2" w:rsidRPr="000364C2">
        <w:t>sida</w:t>
      </w:r>
      <w:r w:rsidRPr="002135EB">
        <w:t>.</w:t>
      </w:r>
    </w:p>
    <w:p w14:paraId="5D78B0D9" w14:textId="1672593F" w:rsidR="0005632B" w:rsidRDefault="001063C3" w:rsidP="00586AD7">
      <w:pPr>
        <w:pStyle w:val="ListParagraph"/>
        <w:numPr>
          <w:ilvl w:val="0"/>
          <w:numId w:val="3"/>
        </w:numPr>
        <w:spacing w:after="60"/>
        <w:ind w:left="425" w:hanging="425"/>
        <w:contextualSpacing w:val="0"/>
        <w:jc w:val="both"/>
      </w:pPr>
      <w:r>
        <w:rPr>
          <w:lang w:eastAsia="sv-SE"/>
        </w:rPr>
        <w:t>S</w:t>
      </w:r>
      <w:r w:rsidRPr="006A4756">
        <w:rPr>
          <w:lang w:eastAsia="sv-SE"/>
        </w:rPr>
        <w:t xml:space="preserve">amarbete inom gruppen </w:t>
      </w:r>
      <w:r>
        <w:rPr>
          <w:lang w:eastAsia="sv-SE"/>
        </w:rPr>
        <w:t>är självklart tillåtet, dock kan</w:t>
      </w:r>
      <w:r w:rsidRPr="006A4756">
        <w:rPr>
          <w:lang w:eastAsia="sv-SE"/>
        </w:rPr>
        <w:t xml:space="preserve"> </w:t>
      </w:r>
      <w:r>
        <w:rPr>
          <w:lang w:eastAsia="sv-SE"/>
        </w:rPr>
        <w:t>i</w:t>
      </w:r>
      <w:r w:rsidRPr="006A4756">
        <w:rPr>
          <w:lang w:eastAsia="sv-SE"/>
        </w:rPr>
        <w:t>ndividuell prövning och bet</w:t>
      </w:r>
      <w:r>
        <w:rPr>
          <w:lang w:eastAsia="sv-SE"/>
        </w:rPr>
        <w:t>ygsättning inom gruppen</w:t>
      </w:r>
      <w:r w:rsidRPr="006A4756">
        <w:rPr>
          <w:lang w:eastAsia="sv-SE"/>
        </w:rPr>
        <w:t xml:space="preserve"> förekomma. </w:t>
      </w:r>
      <w:r w:rsidR="000A2154">
        <w:rPr>
          <w:lang w:eastAsia="sv-SE"/>
        </w:rPr>
        <w:t xml:space="preserve">Observera att samtliga gruppmedlemmar står för och ska kunna svara för alla delar av arbetet som redovisas i rapporten. </w:t>
      </w:r>
      <w:r w:rsidRPr="006A4756">
        <w:rPr>
          <w:lang w:eastAsia="sv-SE"/>
        </w:rPr>
        <w:t>Samarbete mellan grupperna är tillåtet men varje grupp ska lämna in sin unika rapport. All t</w:t>
      </w:r>
      <w:r w:rsidR="00271460">
        <w:rPr>
          <w:lang w:eastAsia="sv-SE"/>
        </w:rPr>
        <w:t>yp av plagiering är otillåte</w:t>
      </w:r>
      <w:r w:rsidR="00FA40D6">
        <w:rPr>
          <w:lang w:eastAsia="sv-SE"/>
        </w:rPr>
        <w:t>n</w:t>
      </w:r>
      <w:r w:rsidR="00271460">
        <w:rPr>
          <w:lang w:eastAsia="sv-SE"/>
        </w:rPr>
        <w:t xml:space="preserve"> och t</w:t>
      </w:r>
      <w:r w:rsidRPr="006A4756">
        <w:rPr>
          <w:lang w:eastAsia="sv-SE"/>
        </w:rPr>
        <w:t xml:space="preserve">extmatchningsverktyg </w:t>
      </w:r>
      <w:del w:id="1" w:author="Anders Fredriksson" w:date="2025-02-21T15:41:00Z">
        <w:r w:rsidRPr="006A4756" w:rsidDel="00FA40D6">
          <w:rPr>
            <w:lang w:eastAsia="sv-SE"/>
          </w:rPr>
          <w:delText xml:space="preserve">kan komma att </w:delText>
        </w:r>
      </w:del>
      <w:r w:rsidRPr="006A4756">
        <w:rPr>
          <w:lang w:eastAsia="sv-SE"/>
        </w:rPr>
        <w:t>använd</w:t>
      </w:r>
      <w:del w:id="2" w:author="Anders Fredriksson" w:date="2025-02-21T15:41:00Z">
        <w:r w:rsidRPr="006A4756" w:rsidDel="00FA40D6">
          <w:rPr>
            <w:lang w:eastAsia="sv-SE"/>
          </w:rPr>
          <w:delText>a</w:delText>
        </w:r>
      </w:del>
      <w:r w:rsidRPr="006A4756">
        <w:rPr>
          <w:lang w:eastAsia="sv-SE"/>
        </w:rPr>
        <w:t>s.</w:t>
      </w:r>
    </w:p>
    <w:p w14:paraId="59080032" w14:textId="50E14FD6" w:rsidR="00CD59A1" w:rsidRPr="00C672EB" w:rsidRDefault="0005632B" w:rsidP="00586AD7">
      <w:pPr>
        <w:pStyle w:val="ListParagraph"/>
        <w:numPr>
          <w:ilvl w:val="0"/>
          <w:numId w:val="3"/>
        </w:numPr>
        <w:spacing w:after="60"/>
        <w:ind w:left="425" w:hanging="425"/>
        <w:contextualSpacing w:val="0"/>
        <w:jc w:val="both"/>
      </w:pPr>
      <w:r>
        <w:t>Inlämningsuppgiften betygsätts med Godkänd (alla uppgifter godkända) eller Underkänd (minst en uppgift underkänd). Om en eller flera uppgifter får underkänt ges en chans till komplettering innevarande termin.</w:t>
      </w:r>
      <w:r w:rsidR="00285C7B" w:rsidRPr="00C672EB">
        <w:t xml:space="preserve"> Komplettering</w:t>
      </w:r>
      <w:r>
        <w:t>en</w:t>
      </w:r>
      <w:r w:rsidR="00285C7B" w:rsidRPr="00C672EB">
        <w:t xml:space="preserve"> ska lämnas in senast </w:t>
      </w:r>
      <w:r w:rsidR="00C672EB">
        <w:t>vid</w:t>
      </w:r>
      <w:r w:rsidR="00285C7B" w:rsidRPr="00C672EB">
        <w:t xml:space="preserve"> tidpunkt</w:t>
      </w:r>
      <w:r w:rsidR="00C672EB">
        <w:t xml:space="preserve">en </w:t>
      </w:r>
      <w:r w:rsidR="00285C7B" w:rsidRPr="00C672EB">
        <w:t>som anges ovan</w:t>
      </w:r>
      <w:r w:rsidR="003A37BE">
        <w:t>.</w:t>
      </w:r>
    </w:p>
    <w:p w14:paraId="20B5EF1E" w14:textId="391379C4" w:rsidR="00664545" w:rsidRDefault="00285C7B" w:rsidP="00586AD7">
      <w:pPr>
        <w:pStyle w:val="ListParagraph"/>
        <w:numPr>
          <w:ilvl w:val="0"/>
          <w:numId w:val="3"/>
        </w:numPr>
        <w:spacing w:after="60"/>
        <w:ind w:left="425" w:hanging="425"/>
        <w:contextualSpacing w:val="0"/>
        <w:jc w:val="both"/>
      </w:pPr>
      <w:r w:rsidRPr="001063C3">
        <w:rPr>
          <w:b/>
        </w:rPr>
        <w:t>Obs!</w:t>
      </w:r>
      <w:r w:rsidRPr="00C672EB">
        <w:t xml:space="preserve"> Det är </w:t>
      </w:r>
      <w:r w:rsidRPr="001063C3">
        <w:rPr>
          <w:u w:val="single"/>
        </w:rPr>
        <w:t>inte</w:t>
      </w:r>
      <w:r w:rsidRPr="00C672EB">
        <w:t xml:space="preserve"> möjligt att komplettera om inlämningen sker först vid andra tillfället. Detta innebär att om man missar en inlämning och istället lämnar in vid den senare tidpunkten och då får underkänt, kan man inte komplettera</w:t>
      </w:r>
      <w:r w:rsidR="00F33D30">
        <w:t xml:space="preserve"> uppgiften</w:t>
      </w:r>
      <w:r w:rsidR="0062496B" w:rsidRPr="00C672EB">
        <w:t>.</w:t>
      </w:r>
    </w:p>
    <w:p w14:paraId="6EBB95E9" w14:textId="78B40D6C" w:rsidR="00664545" w:rsidRPr="00664545" w:rsidRDefault="00664545" w:rsidP="00586AD7">
      <w:pPr>
        <w:pStyle w:val="ListParagraph"/>
        <w:numPr>
          <w:ilvl w:val="0"/>
          <w:numId w:val="3"/>
        </w:numPr>
        <w:spacing w:after="60"/>
        <w:ind w:left="425" w:hanging="425"/>
        <w:contextualSpacing w:val="0"/>
        <w:jc w:val="both"/>
      </w:pPr>
      <w:r w:rsidRPr="000364C2">
        <w:rPr>
          <w:b/>
          <w:bCs/>
        </w:rPr>
        <w:t>Obs!</w:t>
      </w:r>
      <w:r w:rsidRPr="00664545">
        <w:t xml:space="preserve"> Samtliga uppgifter ska vara behandlade och godkända under innevarande termin</w:t>
      </w:r>
      <w:r>
        <w:t xml:space="preserve"> </w:t>
      </w:r>
      <w:r w:rsidRPr="00664545">
        <w:t>för att hela inlämningsuppgiften ska kunna godkännas. Resultat från uppgifter</w:t>
      </w:r>
      <w:r>
        <w:t xml:space="preserve"> </w:t>
      </w:r>
      <w:r w:rsidRPr="00664545">
        <w:t>sparas inte och kan inte överföras till kommande terminer.</w:t>
      </w:r>
    </w:p>
    <w:p w14:paraId="086121CF" w14:textId="77777777" w:rsidR="00664545" w:rsidRDefault="00664545" w:rsidP="00664545">
      <w:pPr>
        <w:spacing w:after="60"/>
        <w:jc w:val="both"/>
      </w:pPr>
    </w:p>
    <w:p w14:paraId="2D72F2AC" w14:textId="079C0B10" w:rsidR="00664545" w:rsidRPr="00664545" w:rsidRDefault="00664545" w:rsidP="00664545">
      <w:pPr>
        <w:spacing w:after="60"/>
        <w:jc w:val="both"/>
        <w:rPr>
          <w:b/>
          <w:bCs/>
        </w:rPr>
      </w:pPr>
      <w:r w:rsidRPr="00664545">
        <w:rPr>
          <w:b/>
          <w:bCs/>
        </w:rPr>
        <w:t>AI-verktyg och plagiering</w:t>
      </w:r>
    </w:p>
    <w:p w14:paraId="57698EE7" w14:textId="77777777" w:rsidR="00664545" w:rsidRDefault="00664545" w:rsidP="00664545">
      <w:pPr>
        <w:spacing w:after="60"/>
        <w:jc w:val="both"/>
      </w:pPr>
    </w:p>
    <w:p w14:paraId="4E3E8CB0" w14:textId="77777777" w:rsidR="00664545" w:rsidRDefault="00664545" w:rsidP="00586AD7">
      <w:pPr>
        <w:pStyle w:val="ListParagraph"/>
        <w:numPr>
          <w:ilvl w:val="0"/>
          <w:numId w:val="3"/>
        </w:numPr>
        <w:spacing w:after="60"/>
        <w:ind w:left="425" w:hanging="425"/>
        <w:contextualSpacing w:val="0"/>
        <w:jc w:val="both"/>
      </w:pPr>
      <w:r w:rsidRPr="00664545">
        <w:t>Användning av AI-verktyg är tillåtet som hjälp när det gäller kunskapsinhämtning</w:t>
      </w:r>
      <w:r>
        <w:t xml:space="preserve"> </w:t>
      </w:r>
      <w:r w:rsidRPr="00664545">
        <w:t>och instudering men inte för att producera material till någon form av examination.</w:t>
      </w:r>
    </w:p>
    <w:p w14:paraId="0C737C28" w14:textId="77777777" w:rsidR="00D90A95" w:rsidRDefault="00664545" w:rsidP="00586AD7">
      <w:pPr>
        <w:pStyle w:val="ListParagraph"/>
        <w:numPr>
          <w:ilvl w:val="0"/>
          <w:numId w:val="3"/>
        </w:numPr>
        <w:spacing w:after="60"/>
        <w:ind w:left="425" w:hanging="425"/>
        <w:contextualSpacing w:val="0"/>
        <w:jc w:val="both"/>
      </w:pPr>
      <w:r w:rsidRPr="00664545">
        <w:t>All typ av plagiering är otillåten. Detta innefattar även text genererad av AI</w:t>
      </w:r>
      <w:r>
        <w:t>-</w:t>
      </w:r>
      <w:r w:rsidRPr="00664545">
        <w:t>verktyg.</w:t>
      </w:r>
      <w:r w:rsidR="003407AE">
        <w:t xml:space="preserve"> </w:t>
      </w:r>
    </w:p>
    <w:p w14:paraId="19F53D95" w14:textId="1C308538" w:rsidR="00664545" w:rsidRDefault="00664545" w:rsidP="00586AD7">
      <w:pPr>
        <w:pStyle w:val="ListParagraph"/>
        <w:numPr>
          <w:ilvl w:val="0"/>
          <w:numId w:val="3"/>
        </w:numPr>
        <w:spacing w:after="60"/>
        <w:ind w:left="425" w:hanging="425"/>
        <w:contextualSpacing w:val="0"/>
        <w:jc w:val="both"/>
      </w:pPr>
      <w:r w:rsidRPr="00664545">
        <w:t>Användning av AI-verktyg för förbättring av en ursprungligen egenskriven</w:t>
      </w:r>
      <w:r>
        <w:t xml:space="preserve"> </w:t>
      </w:r>
      <w:r w:rsidRPr="00664545">
        <w:t>text är otillåten.</w:t>
      </w:r>
    </w:p>
    <w:p w14:paraId="0F2653D0" w14:textId="4E2F95DB" w:rsidR="00664545" w:rsidRDefault="00664545" w:rsidP="00586AD7">
      <w:pPr>
        <w:pStyle w:val="ListParagraph"/>
        <w:numPr>
          <w:ilvl w:val="0"/>
          <w:numId w:val="3"/>
        </w:numPr>
        <w:spacing w:after="60"/>
        <w:ind w:left="425" w:hanging="425"/>
        <w:contextualSpacing w:val="0"/>
        <w:jc w:val="both"/>
      </w:pPr>
      <w:r w:rsidRPr="00664545">
        <w:t>Programvara för textmatchning och detektorer för AI-genererad text används av</w:t>
      </w:r>
      <w:r>
        <w:t xml:space="preserve"> </w:t>
      </w:r>
      <w:r w:rsidRPr="00664545">
        <w:t>institutionen. Läs</w:t>
      </w:r>
      <w:r>
        <w:t xml:space="preserve"> </w:t>
      </w:r>
      <w:hyperlink r:id="rId18" w:history="1">
        <w:r w:rsidRPr="00664545">
          <w:rPr>
            <w:rStyle w:val="Hyperlink"/>
          </w:rPr>
          <w:t>Riktlinjer för disciplinärenden vid Stockholms universitet</w:t>
        </w:r>
      </w:hyperlink>
      <w:r w:rsidRPr="00664545">
        <w:t>.</w:t>
      </w:r>
    </w:p>
    <w:p w14:paraId="45386BD5" w14:textId="77777777" w:rsidR="00367AD2" w:rsidRDefault="00367AD2" w:rsidP="003407AE">
      <w:pPr>
        <w:spacing w:after="60"/>
        <w:jc w:val="both"/>
      </w:pPr>
    </w:p>
    <w:p w14:paraId="2A44A27F" w14:textId="728D1432" w:rsidR="00271460" w:rsidRDefault="00271460">
      <w:pPr>
        <w:suppressAutoHyphens w:val="0"/>
        <w:rPr>
          <w:b/>
          <w:bCs/>
        </w:rPr>
      </w:pPr>
    </w:p>
    <w:p w14:paraId="2FC38F37" w14:textId="77777777" w:rsidR="000606AB" w:rsidRDefault="000606AB" w:rsidP="00F33D30">
      <w:pPr>
        <w:pStyle w:val="Heading1"/>
        <w:rPr>
          <w:ins w:id="3" w:author="Microsoft Office User" w:date="2025-02-23T20:58:00Z"/>
        </w:rPr>
      </w:pPr>
    </w:p>
    <w:p w14:paraId="0CB07043" w14:textId="77777777" w:rsidR="000606AB" w:rsidRDefault="000606AB" w:rsidP="00F33D30">
      <w:pPr>
        <w:pStyle w:val="Heading1"/>
        <w:rPr>
          <w:ins w:id="4" w:author="Microsoft Office User" w:date="2025-02-23T20:58:00Z"/>
        </w:rPr>
      </w:pPr>
    </w:p>
    <w:p w14:paraId="261AB2E9" w14:textId="391F9C00" w:rsidR="000231E9" w:rsidRDefault="000231E9" w:rsidP="00F33D30">
      <w:pPr>
        <w:pStyle w:val="Heading1"/>
      </w:pPr>
      <w:r w:rsidRPr="00F50974">
        <w:t>BETYGSKRITERIER</w:t>
      </w:r>
    </w:p>
    <w:p w14:paraId="50784E31" w14:textId="77777777" w:rsidR="00E137F9" w:rsidRDefault="00E137F9" w:rsidP="00E137F9">
      <w:pPr>
        <w:tabs>
          <w:tab w:val="left" w:pos="709"/>
        </w:tabs>
        <w:spacing w:after="60"/>
        <w:rPr>
          <w:b/>
        </w:rPr>
      </w:pPr>
    </w:p>
    <w:p w14:paraId="2CD00A02" w14:textId="1E60460B" w:rsidR="008B68A5" w:rsidRDefault="00E137F9" w:rsidP="008B68A5">
      <w:pPr>
        <w:tabs>
          <w:tab w:val="left" w:pos="709"/>
        </w:tabs>
        <w:spacing w:after="60"/>
        <w:rPr>
          <w:b/>
          <w:u w:val="single"/>
        </w:rPr>
      </w:pPr>
      <w:r w:rsidRPr="00E137F9">
        <w:rPr>
          <w:b/>
          <w:u w:val="single"/>
        </w:rPr>
        <w:t>Prov 1</w:t>
      </w:r>
      <w:r>
        <w:rPr>
          <w:b/>
          <w:u w:val="single"/>
        </w:rPr>
        <w:t>:</w:t>
      </w:r>
      <w:r w:rsidRPr="00E137F9">
        <w:rPr>
          <w:b/>
          <w:u w:val="single"/>
        </w:rPr>
        <w:t xml:space="preserve"> Statistisk översiktskurs, tentamen, 4,5 </w:t>
      </w:r>
      <w:proofErr w:type="spellStart"/>
      <w:r>
        <w:rPr>
          <w:b/>
          <w:u w:val="single"/>
        </w:rPr>
        <w:t>hp</w:t>
      </w:r>
      <w:proofErr w:type="spellEnd"/>
    </w:p>
    <w:p w14:paraId="6E6BDFE5" w14:textId="3B795478" w:rsidR="00644D7D" w:rsidRDefault="00644D7D" w:rsidP="008B68A5">
      <w:pPr>
        <w:tabs>
          <w:tab w:val="left" w:pos="709"/>
        </w:tabs>
        <w:spacing w:after="60"/>
        <w:rPr>
          <w:b/>
          <w:u w:val="single"/>
        </w:rPr>
      </w:pPr>
    </w:p>
    <w:p w14:paraId="7A07CB10" w14:textId="77777777" w:rsidR="00644D7D" w:rsidRPr="001E2893" w:rsidRDefault="00644D7D" w:rsidP="00586AD7">
      <w:pPr>
        <w:pStyle w:val="ListParagraph"/>
        <w:numPr>
          <w:ilvl w:val="0"/>
          <w:numId w:val="8"/>
        </w:numPr>
        <w:suppressAutoHyphens w:val="0"/>
        <w:autoSpaceDE w:val="0"/>
        <w:autoSpaceDN w:val="0"/>
        <w:adjustRightInd w:val="0"/>
        <w:rPr>
          <w:lang w:eastAsia="sv-SE"/>
        </w:rPr>
      </w:pPr>
      <w:r w:rsidRPr="001E2893">
        <w:rPr>
          <w:lang w:eastAsia="sv-SE"/>
        </w:rPr>
        <w:t>förstå och redogöra för enklare statistiska begrepp och metoder</w:t>
      </w:r>
    </w:p>
    <w:p w14:paraId="180619C7" w14:textId="5B96916D" w:rsidR="00644D7D" w:rsidRPr="001E2893" w:rsidRDefault="00644D7D" w:rsidP="00586AD7">
      <w:pPr>
        <w:pStyle w:val="ListParagraph"/>
        <w:numPr>
          <w:ilvl w:val="0"/>
          <w:numId w:val="8"/>
        </w:numPr>
        <w:suppressAutoHyphens w:val="0"/>
        <w:autoSpaceDE w:val="0"/>
        <w:autoSpaceDN w:val="0"/>
        <w:adjustRightInd w:val="0"/>
        <w:rPr>
          <w:lang w:eastAsia="sv-SE"/>
        </w:rPr>
      </w:pPr>
      <w:r w:rsidRPr="001E2893">
        <w:rPr>
          <w:lang w:eastAsia="sv-SE"/>
        </w:rPr>
        <w:t>tolka och kritisk</w:t>
      </w:r>
      <w:r w:rsidR="002135EB">
        <w:rPr>
          <w:lang w:eastAsia="sv-SE"/>
        </w:rPr>
        <w:t>t</w:t>
      </w:r>
      <w:r w:rsidRPr="001E2893">
        <w:rPr>
          <w:lang w:eastAsia="sv-SE"/>
        </w:rPr>
        <w:t xml:space="preserve"> granska statistiska resultat</w:t>
      </w:r>
    </w:p>
    <w:p w14:paraId="3D17AF99" w14:textId="77777777" w:rsidR="00644D7D" w:rsidRPr="001E2893" w:rsidRDefault="00644D7D" w:rsidP="00586AD7">
      <w:pPr>
        <w:pStyle w:val="ListParagraph"/>
        <w:numPr>
          <w:ilvl w:val="0"/>
          <w:numId w:val="8"/>
        </w:numPr>
        <w:suppressAutoHyphens w:val="0"/>
        <w:autoSpaceDE w:val="0"/>
        <w:autoSpaceDN w:val="0"/>
        <w:adjustRightInd w:val="0"/>
        <w:rPr>
          <w:lang w:eastAsia="sv-SE"/>
        </w:rPr>
      </w:pPr>
      <w:r w:rsidRPr="001E2893">
        <w:rPr>
          <w:lang w:eastAsia="sv-SE"/>
        </w:rPr>
        <w:t>presentera kvantitativa data på lämpliga sätt</w:t>
      </w:r>
    </w:p>
    <w:p w14:paraId="38AA583C" w14:textId="183981C9" w:rsidR="00644D7D" w:rsidRPr="006C73D3" w:rsidRDefault="00644D7D" w:rsidP="00586AD7">
      <w:pPr>
        <w:pStyle w:val="ListParagraph"/>
        <w:numPr>
          <w:ilvl w:val="0"/>
          <w:numId w:val="8"/>
        </w:numPr>
        <w:tabs>
          <w:tab w:val="left" w:pos="709"/>
        </w:tabs>
        <w:autoSpaceDE w:val="0"/>
        <w:jc w:val="both"/>
        <w:rPr>
          <w:lang w:eastAsia="sv-SE"/>
        </w:rPr>
      </w:pPr>
      <w:r w:rsidRPr="001E2893">
        <w:rPr>
          <w:lang w:eastAsia="sv-SE"/>
        </w:rPr>
        <w:t>göra beräkningar för att lösa enklare statistiska problem</w:t>
      </w:r>
    </w:p>
    <w:p w14:paraId="10C6E7D6" w14:textId="24B0CB4E" w:rsidR="008B68A5" w:rsidRPr="008B68A5" w:rsidRDefault="008B68A5" w:rsidP="0086641E">
      <w:pPr>
        <w:pStyle w:val="Heading4"/>
        <w:numPr>
          <w:ilvl w:val="0"/>
          <w:numId w:val="0"/>
        </w:numPr>
        <w:jc w:val="both"/>
        <w:rPr>
          <w:b w:val="0"/>
          <w:u w:val="single"/>
        </w:rPr>
      </w:pPr>
    </w:p>
    <w:p w14:paraId="44D69D94" w14:textId="1A4AC589" w:rsidR="008B68A5" w:rsidRDefault="008B68A5" w:rsidP="0086641E">
      <w:pPr>
        <w:pStyle w:val="Default"/>
        <w:tabs>
          <w:tab w:val="left" w:pos="675"/>
        </w:tabs>
        <w:spacing w:after="120"/>
        <w:jc w:val="both"/>
        <w:rPr>
          <w:color w:val="auto"/>
        </w:rPr>
      </w:pPr>
      <w:r w:rsidRPr="00C6216F">
        <w:rPr>
          <w:color w:val="auto"/>
        </w:rPr>
        <w:t>Momentet examineras med en individuell skriftlig tentamen. Maximalt kan man få 100 poäng och minst 50 poäng krävs för godkänt resultat.</w:t>
      </w:r>
      <w:r>
        <w:rPr>
          <w:color w:val="auto"/>
        </w:rPr>
        <w:t xml:space="preserve"> </w:t>
      </w:r>
      <w:r w:rsidRPr="00AD2723">
        <w:rPr>
          <w:color w:val="auto"/>
        </w:rPr>
        <w:t xml:space="preserve">Betygssättning sker enligt en sjugradig målrelaterad betygsskala. För godkänt resultat finns betygen A, B, C, D och E där A är högst och E är lägst. För underkänt resultat finns F och </w:t>
      </w:r>
      <w:proofErr w:type="spellStart"/>
      <w:r w:rsidRPr="00AD2723">
        <w:rPr>
          <w:color w:val="auto"/>
        </w:rPr>
        <w:t>Fx</w:t>
      </w:r>
      <w:proofErr w:type="spellEnd"/>
      <w:r w:rsidRPr="00AD2723">
        <w:rPr>
          <w:color w:val="auto"/>
        </w:rPr>
        <w:t xml:space="preserve"> där F är lägre än </w:t>
      </w:r>
      <w:proofErr w:type="spellStart"/>
      <w:r w:rsidRPr="00AD2723">
        <w:rPr>
          <w:color w:val="auto"/>
        </w:rPr>
        <w:t>Fx</w:t>
      </w:r>
      <w:proofErr w:type="spellEnd"/>
      <w:r w:rsidRPr="00AD2723">
        <w:rPr>
          <w:color w:val="auto"/>
        </w:rPr>
        <w:t xml:space="preserve">. </w:t>
      </w:r>
      <w:r w:rsidRPr="00AD2723">
        <w:rPr>
          <w:color w:val="auto"/>
          <w:szCs w:val="22"/>
        </w:rPr>
        <w:t xml:space="preserve">Studenter som erhåller betyget </w:t>
      </w:r>
      <w:proofErr w:type="spellStart"/>
      <w:r w:rsidRPr="00AD2723">
        <w:rPr>
          <w:color w:val="auto"/>
          <w:szCs w:val="22"/>
        </w:rPr>
        <w:t>Fx</w:t>
      </w:r>
      <w:proofErr w:type="spellEnd"/>
      <w:r w:rsidRPr="00AD2723">
        <w:rPr>
          <w:color w:val="auto"/>
          <w:szCs w:val="22"/>
        </w:rPr>
        <w:t xml:space="preserve"> kan inte komplettera för högre betyg. </w:t>
      </w:r>
      <w:r w:rsidRPr="00AD2723">
        <w:rPr>
          <w:color w:val="auto"/>
        </w:rPr>
        <w:t>Följande betygskriterier gäller:</w:t>
      </w:r>
    </w:p>
    <w:p w14:paraId="7B6E16F3" w14:textId="49736629" w:rsidR="006C73D3" w:rsidRPr="00204B59" w:rsidRDefault="006C73D3" w:rsidP="0086641E">
      <w:pPr>
        <w:pStyle w:val="Default"/>
        <w:tabs>
          <w:tab w:val="left" w:pos="675"/>
        </w:tabs>
        <w:spacing w:after="120"/>
        <w:jc w:val="both"/>
        <w:rPr>
          <w:color w:val="000000" w:themeColor="text1"/>
        </w:rPr>
      </w:pPr>
    </w:p>
    <w:p w14:paraId="05D241E0" w14:textId="25BC4CA7" w:rsidR="006C73D3" w:rsidRPr="00204B59" w:rsidRDefault="006C73D3" w:rsidP="006C73D3">
      <w:pPr>
        <w:pStyle w:val="Default"/>
        <w:spacing w:after="120"/>
        <w:ind w:left="567" w:hanging="567"/>
        <w:jc w:val="both"/>
        <w:rPr>
          <w:color w:val="000000" w:themeColor="text1"/>
        </w:rPr>
      </w:pPr>
      <w:r w:rsidRPr="00204B59">
        <w:rPr>
          <w:color w:val="000000" w:themeColor="text1"/>
        </w:rPr>
        <w:t xml:space="preserve">A: </w:t>
      </w:r>
      <w:r w:rsidRPr="00204B59">
        <w:rPr>
          <w:color w:val="000000" w:themeColor="text1"/>
        </w:rPr>
        <w:tab/>
        <w:t xml:space="preserve">Utmärkt. Studenten ska på ett korrekt och välstrukturerat sätt kunna redogöra för enklare statistiska begrepp och metoder, göra beräkningar för att lösa enklare statistiska problem som i stort sett omfattar hela kursinnehållet men även kunna redogöra för och analysera sådana problem som inte direkt behandlas i kursmaterialet. Studenten ska kunna </w:t>
      </w:r>
      <w:r w:rsidR="004D2856" w:rsidRPr="00204B59">
        <w:rPr>
          <w:color w:val="000000" w:themeColor="text1"/>
        </w:rPr>
        <w:t xml:space="preserve">föra en tydlig, korrekt och nyanserad diskussion </w:t>
      </w:r>
      <w:r w:rsidR="00EE248F" w:rsidRPr="00204B59">
        <w:rPr>
          <w:color w:val="000000" w:themeColor="text1"/>
        </w:rPr>
        <w:t xml:space="preserve">kring tolkning </w:t>
      </w:r>
      <w:r w:rsidRPr="00204B59">
        <w:rPr>
          <w:color w:val="000000" w:themeColor="text1"/>
        </w:rPr>
        <w:t>och kritisk gransk</w:t>
      </w:r>
      <w:r w:rsidR="00EE248F" w:rsidRPr="00204B59">
        <w:rPr>
          <w:color w:val="000000" w:themeColor="text1"/>
        </w:rPr>
        <w:t>ning av</w:t>
      </w:r>
      <w:r w:rsidRPr="00204B59">
        <w:rPr>
          <w:color w:val="000000" w:themeColor="text1"/>
        </w:rPr>
        <w:t xml:space="preserve"> statistiska resultat. Kräver minst 90 poäng på den skriftliga tentamen. </w:t>
      </w:r>
    </w:p>
    <w:p w14:paraId="6E35DA35" w14:textId="2CE211BB" w:rsidR="006C73D3" w:rsidRPr="00204B59" w:rsidRDefault="006C73D3" w:rsidP="006C73D3">
      <w:pPr>
        <w:pStyle w:val="Default"/>
        <w:spacing w:after="120"/>
        <w:ind w:left="567" w:hanging="567"/>
        <w:jc w:val="both"/>
        <w:rPr>
          <w:color w:val="000000" w:themeColor="text1"/>
        </w:rPr>
      </w:pPr>
      <w:r w:rsidRPr="00204B59">
        <w:rPr>
          <w:color w:val="000000" w:themeColor="text1"/>
        </w:rPr>
        <w:t xml:space="preserve">B: </w:t>
      </w:r>
      <w:r w:rsidRPr="00204B59">
        <w:rPr>
          <w:color w:val="000000" w:themeColor="text1"/>
        </w:rPr>
        <w:tab/>
        <w:t xml:space="preserve">Mycket bra. </w:t>
      </w:r>
      <w:r w:rsidR="00E06286" w:rsidRPr="00204B59">
        <w:rPr>
          <w:color w:val="000000" w:themeColor="text1"/>
        </w:rPr>
        <w:t xml:space="preserve">Studenten ska på ett korrekt och välstrukturerat sätt kunna redogöra för enklare statistiska begrepp och metoder, göra beräkningar för att lösa enklare statistiska problem som i stort sett omfattar hela kursinnehållet. </w:t>
      </w:r>
      <w:r w:rsidRPr="00204B59">
        <w:rPr>
          <w:color w:val="000000" w:themeColor="text1"/>
        </w:rPr>
        <w:t xml:space="preserve">Vidare ska studenten kunna föra en </w:t>
      </w:r>
      <w:r w:rsidR="00685F19" w:rsidRPr="00204B59">
        <w:rPr>
          <w:color w:val="000000" w:themeColor="text1"/>
        </w:rPr>
        <w:t xml:space="preserve">tydlig och </w:t>
      </w:r>
      <w:r w:rsidR="00EE248F" w:rsidRPr="00204B59">
        <w:rPr>
          <w:color w:val="000000" w:themeColor="text1"/>
        </w:rPr>
        <w:t xml:space="preserve">korrekt </w:t>
      </w:r>
      <w:r w:rsidRPr="00204B59">
        <w:rPr>
          <w:color w:val="000000" w:themeColor="text1"/>
        </w:rPr>
        <w:t xml:space="preserve">diskussion kring </w:t>
      </w:r>
      <w:r w:rsidR="003461EA" w:rsidRPr="00204B59">
        <w:rPr>
          <w:color w:val="000000" w:themeColor="text1"/>
        </w:rPr>
        <w:t xml:space="preserve">tolkning och kritisk granskning av statistiska resultat. </w:t>
      </w:r>
      <w:r w:rsidRPr="00204B59">
        <w:rPr>
          <w:color w:val="000000" w:themeColor="text1"/>
        </w:rPr>
        <w:t>Ges för 80 - 89 poäng på den skriftliga tentamen.</w:t>
      </w:r>
    </w:p>
    <w:p w14:paraId="2301070F" w14:textId="230071B2" w:rsidR="006C73D3" w:rsidRPr="00204B59" w:rsidRDefault="006C73D3" w:rsidP="006C73D3">
      <w:pPr>
        <w:pStyle w:val="Default"/>
        <w:spacing w:after="120"/>
        <w:ind w:left="567" w:hanging="567"/>
        <w:jc w:val="both"/>
        <w:rPr>
          <w:color w:val="000000" w:themeColor="text1"/>
        </w:rPr>
      </w:pPr>
      <w:r w:rsidRPr="00204B59">
        <w:rPr>
          <w:color w:val="000000" w:themeColor="text1"/>
        </w:rPr>
        <w:t xml:space="preserve">C: </w:t>
      </w:r>
      <w:r w:rsidRPr="00204B59">
        <w:rPr>
          <w:color w:val="000000" w:themeColor="text1"/>
        </w:rPr>
        <w:tab/>
        <w:t xml:space="preserve">Bra. </w:t>
      </w:r>
      <w:r w:rsidR="00C44936" w:rsidRPr="00204B59">
        <w:rPr>
          <w:color w:val="000000" w:themeColor="text1"/>
        </w:rPr>
        <w:t xml:space="preserve">Studenten ska på ett korrekt och välstrukturerat sätt kunna redogöra för enklare statistiska begrepp och metoder, göra beräkningar för att lösa enklare statistiska problem </w:t>
      </w:r>
      <w:r w:rsidRPr="00204B59">
        <w:rPr>
          <w:color w:val="000000" w:themeColor="text1"/>
        </w:rPr>
        <w:t>som omfattar större delen av kursinnehållet. Vidare ska studenten</w:t>
      </w:r>
      <w:r w:rsidR="00F03C64" w:rsidRPr="00204B59">
        <w:rPr>
          <w:color w:val="000000" w:themeColor="text1"/>
        </w:rPr>
        <w:t xml:space="preserve"> </w:t>
      </w:r>
      <w:r w:rsidR="003A4B74" w:rsidRPr="00204B59">
        <w:rPr>
          <w:color w:val="000000" w:themeColor="text1"/>
        </w:rPr>
        <w:t xml:space="preserve">kunna </w:t>
      </w:r>
      <w:r w:rsidR="00F03C64" w:rsidRPr="00204B59">
        <w:rPr>
          <w:color w:val="000000" w:themeColor="text1"/>
        </w:rPr>
        <w:t xml:space="preserve">föra en </w:t>
      </w:r>
      <w:r w:rsidR="00552470" w:rsidRPr="00204B59">
        <w:rPr>
          <w:color w:val="000000" w:themeColor="text1"/>
        </w:rPr>
        <w:t xml:space="preserve">korrekt </w:t>
      </w:r>
      <w:r w:rsidR="00F03C64" w:rsidRPr="00204B59">
        <w:rPr>
          <w:color w:val="000000" w:themeColor="text1"/>
        </w:rPr>
        <w:t>diskussion kring tolkning och kritisk</w:t>
      </w:r>
      <w:r w:rsidR="00416AA1" w:rsidRPr="00204B59">
        <w:rPr>
          <w:color w:val="000000" w:themeColor="text1"/>
        </w:rPr>
        <w:t xml:space="preserve"> </w:t>
      </w:r>
      <w:r w:rsidR="00F03C64" w:rsidRPr="00204B59">
        <w:rPr>
          <w:color w:val="000000" w:themeColor="text1"/>
        </w:rPr>
        <w:t xml:space="preserve">granskning av statistiska resultat. </w:t>
      </w:r>
      <w:r w:rsidRPr="00204B59">
        <w:rPr>
          <w:color w:val="000000" w:themeColor="text1"/>
        </w:rPr>
        <w:t>Ges för 70 – 79 poäng på den skriftliga tentamen.</w:t>
      </w:r>
    </w:p>
    <w:p w14:paraId="7978A230" w14:textId="68F4B839" w:rsidR="006C73D3" w:rsidRPr="00204B59" w:rsidRDefault="006C73D3" w:rsidP="006C73D3">
      <w:pPr>
        <w:pStyle w:val="Default"/>
        <w:spacing w:after="120"/>
        <w:ind w:left="567" w:hanging="567"/>
        <w:jc w:val="both"/>
        <w:rPr>
          <w:color w:val="000000" w:themeColor="text1"/>
        </w:rPr>
      </w:pPr>
      <w:r w:rsidRPr="00204B59">
        <w:rPr>
          <w:color w:val="000000" w:themeColor="text1"/>
        </w:rPr>
        <w:t xml:space="preserve">D: </w:t>
      </w:r>
      <w:r w:rsidRPr="00204B59">
        <w:rPr>
          <w:color w:val="000000" w:themeColor="text1"/>
        </w:rPr>
        <w:tab/>
        <w:t xml:space="preserve">Tillfredsställande. Studenten ska på ett korrekt sätt </w:t>
      </w:r>
      <w:r w:rsidR="00416AA1" w:rsidRPr="00204B59">
        <w:rPr>
          <w:color w:val="000000" w:themeColor="text1"/>
        </w:rPr>
        <w:t>kunna redogöra för enklare statistiska begrepp och metoder, göra beräkningar för att lösa enklare statistiska problem</w:t>
      </w:r>
      <w:r w:rsidRPr="00204B59">
        <w:rPr>
          <w:color w:val="000000" w:themeColor="text1"/>
        </w:rPr>
        <w:t xml:space="preserve"> som omfattar en stor del av kursinnehållet. Vidare ska studenten kunna </w:t>
      </w:r>
      <w:r w:rsidR="004D2856" w:rsidRPr="00204B59">
        <w:rPr>
          <w:color w:val="000000" w:themeColor="text1"/>
        </w:rPr>
        <w:t>föra en i stora delar korrekt diskussion kring tolkning och kritisk granskning av statistiska resultat</w:t>
      </w:r>
      <w:r w:rsidRPr="00204B59">
        <w:rPr>
          <w:color w:val="000000" w:themeColor="text1"/>
        </w:rPr>
        <w:t>. Ges för 60 – 69 poäng på den skriftliga tentamen.</w:t>
      </w:r>
    </w:p>
    <w:p w14:paraId="23F3002E" w14:textId="56C41477" w:rsidR="006C73D3" w:rsidRPr="00204B59" w:rsidRDefault="006C73D3" w:rsidP="006C73D3">
      <w:pPr>
        <w:pStyle w:val="Default"/>
        <w:spacing w:after="240"/>
        <w:ind w:left="567" w:hanging="567"/>
        <w:jc w:val="both"/>
        <w:rPr>
          <w:color w:val="000000" w:themeColor="text1"/>
        </w:rPr>
      </w:pPr>
      <w:r w:rsidRPr="00204B59">
        <w:rPr>
          <w:color w:val="000000" w:themeColor="text1"/>
        </w:rPr>
        <w:t xml:space="preserve">E: </w:t>
      </w:r>
      <w:r w:rsidRPr="00204B59">
        <w:rPr>
          <w:color w:val="000000" w:themeColor="text1"/>
        </w:rPr>
        <w:tab/>
        <w:t xml:space="preserve">Tillräcklig. Studenten ska på ett huvudsakligen korrekt sätt kunna </w:t>
      </w:r>
      <w:r w:rsidR="003A4B74" w:rsidRPr="00204B59">
        <w:rPr>
          <w:color w:val="000000" w:themeColor="text1"/>
        </w:rPr>
        <w:t>redogöra för enklare statistiska begrepp och metoder, göra beräkningar för att lösa enklare statistiska problem</w:t>
      </w:r>
      <w:r w:rsidRPr="00204B59">
        <w:rPr>
          <w:color w:val="000000" w:themeColor="text1"/>
        </w:rPr>
        <w:t xml:space="preserve"> som omfattar en tillräcklig stor del av kursinnehållet. Ges för 50 – 59 poäng på den skriftliga tentamen.</w:t>
      </w:r>
    </w:p>
    <w:p w14:paraId="3C5A9830" w14:textId="0B0B3691" w:rsidR="006C73D3" w:rsidRPr="00204B59" w:rsidRDefault="006C73D3" w:rsidP="006C73D3">
      <w:pPr>
        <w:pStyle w:val="Default"/>
        <w:spacing w:after="120"/>
        <w:ind w:left="567" w:hanging="567"/>
        <w:jc w:val="both"/>
        <w:rPr>
          <w:color w:val="000000" w:themeColor="text1"/>
        </w:rPr>
      </w:pPr>
      <w:proofErr w:type="spellStart"/>
      <w:r w:rsidRPr="00204B59">
        <w:rPr>
          <w:color w:val="000000" w:themeColor="text1"/>
        </w:rPr>
        <w:t>Fx</w:t>
      </w:r>
      <w:proofErr w:type="spellEnd"/>
      <w:r w:rsidRPr="00204B59">
        <w:rPr>
          <w:color w:val="000000" w:themeColor="text1"/>
        </w:rPr>
        <w:t xml:space="preserve">: </w:t>
      </w:r>
      <w:r w:rsidRPr="00204B59">
        <w:rPr>
          <w:color w:val="000000" w:themeColor="text1"/>
        </w:rPr>
        <w:tab/>
        <w:t>Otill</w:t>
      </w:r>
      <w:r w:rsidR="00A613A0" w:rsidRPr="00204B59">
        <w:rPr>
          <w:color w:val="000000" w:themeColor="text1"/>
        </w:rPr>
        <w:t>räckligt</w:t>
      </w:r>
      <w:r w:rsidRPr="00204B59">
        <w:rPr>
          <w:color w:val="000000" w:themeColor="text1"/>
        </w:rPr>
        <w:t xml:space="preserve">. Studenten uppfyller endast delvis kraven för betyg E. Ges för </w:t>
      </w:r>
      <w:proofErr w:type="gramStart"/>
      <w:r w:rsidRPr="00204B59">
        <w:rPr>
          <w:color w:val="000000" w:themeColor="text1"/>
        </w:rPr>
        <w:t>40-49</w:t>
      </w:r>
      <w:proofErr w:type="gramEnd"/>
      <w:r w:rsidRPr="00204B59">
        <w:rPr>
          <w:color w:val="000000" w:themeColor="text1"/>
        </w:rPr>
        <w:t xml:space="preserve"> poäng på den skriftliga tentamen. </w:t>
      </w:r>
      <w:r w:rsidRPr="00204B59">
        <w:rPr>
          <w:b/>
          <w:color w:val="000000" w:themeColor="text1"/>
          <w:u w:val="single"/>
        </w:rPr>
        <w:t>OBS! Omtentamen krävs</w:t>
      </w:r>
      <w:r w:rsidRPr="00204B59">
        <w:rPr>
          <w:color w:val="000000" w:themeColor="text1"/>
        </w:rPr>
        <w:t>, möjlighet att komplettera till godkänt resultat ges inte.</w:t>
      </w:r>
    </w:p>
    <w:p w14:paraId="7A8D3B1B" w14:textId="614D27E9" w:rsidR="006C73D3" w:rsidRPr="00204B59" w:rsidRDefault="006C73D3" w:rsidP="006C73D3">
      <w:pPr>
        <w:pStyle w:val="Default"/>
        <w:ind w:left="567" w:hanging="567"/>
        <w:jc w:val="both"/>
        <w:rPr>
          <w:color w:val="000000" w:themeColor="text1"/>
        </w:rPr>
      </w:pPr>
      <w:r w:rsidRPr="00204B59">
        <w:rPr>
          <w:color w:val="000000" w:themeColor="text1"/>
        </w:rPr>
        <w:t xml:space="preserve">F: </w:t>
      </w:r>
      <w:r w:rsidR="00A613A0" w:rsidRPr="00204B59">
        <w:rPr>
          <w:color w:val="000000" w:themeColor="text1"/>
        </w:rPr>
        <w:tab/>
        <w:t>Helt</w:t>
      </w:r>
      <w:r w:rsidRPr="00204B59">
        <w:rPr>
          <w:color w:val="000000" w:themeColor="text1"/>
        </w:rPr>
        <w:t xml:space="preserve"> otill</w:t>
      </w:r>
      <w:r w:rsidR="00A613A0" w:rsidRPr="00204B59">
        <w:rPr>
          <w:color w:val="000000" w:themeColor="text1"/>
        </w:rPr>
        <w:t>räckligt</w:t>
      </w:r>
      <w:r w:rsidRPr="00204B59">
        <w:rPr>
          <w:color w:val="000000" w:themeColor="text1"/>
        </w:rPr>
        <w:t xml:space="preserve">: Studenten kan endast i mindre omfattning eller inte alls </w:t>
      </w:r>
      <w:r w:rsidR="00234ABB" w:rsidRPr="00204B59">
        <w:rPr>
          <w:color w:val="000000" w:themeColor="text1"/>
        </w:rPr>
        <w:t>lösa enklare statistiska problem</w:t>
      </w:r>
      <w:r w:rsidRPr="00204B59">
        <w:rPr>
          <w:color w:val="000000" w:themeColor="text1"/>
        </w:rPr>
        <w:t xml:space="preserve"> som direkt behandlas i kursmaterialet. Ges för 0 – 39 poäng på tentamen. </w:t>
      </w:r>
      <w:r w:rsidRPr="00204B59">
        <w:rPr>
          <w:b/>
          <w:color w:val="000000" w:themeColor="text1"/>
          <w:u w:val="single"/>
        </w:rPr>
        <w:t>OBS! Omtentamen krävs</w:t>
      </w:r>
      <w:r w:rsidRPr="00204B59">
        <w:rPr>
          <w:color w:val="000000" w:themeColor="text1"/>
        </w:rPr>
        <w:t>.</w:t>
      </w:r>
    </w:p>
    <w:p w14:paraId="74C7FE95" w14:textId="377E850D" w:rsidR="00E06286" w:rsidRDefault="00E06286" w:rsidP="006C73D3">
      <w:pPr>
        <w:pStyle w:val="Default"/>
        <w:ind w:left="567" w:hanging="567"/>
        <w:jc w:val="both"/>
        <w:rPr>
          <w:color w:val="auto"/>
        </w:rPr>
      </w:pPr>
    </w:p>
    <w:p w14:paraId="0BC3255C" w14:textId="587CE189" w:rsidR="00E06286" w:rsidRDefault="00E06286" w:rsidP="006C73D3">
      <w:pPr>
        <w:pStyle w:val="Default"/>
        <w:ind w:left="567" w:hanging="567"/>
        <w:jc w:val="both"/>
        <w:rPr>
          <w:color w:val="auto"/>
        </w:rPr>
      </w:pPr>
    </w:p>
    <w:p w14:paraId="49E51791" w14:textId="74C5E47F" w:rsidR="00E06286" w:rsidRDefault="00E06286" w:rsidP="006C73D3">
      <w:pPr>
        <w:pStyle w:val="Default"/>
        <w:ind w:left="567" w:hanging="567"/>
        <w:jc w:val="both"/>
        <w:rPr>
          <w:color w:val="auto"/>
        </w:rPr>
      </w:pPr>
    </w:p>
    <w:p w14:paraId="1FECC9C5" w14:textId="0CAC4651" w:rsidR="00E137F9" w:rsidRPr="00204B59" w:rsidRDefault="00E137F9" w:rsidP="00204B59">
      <w:pPr>
        <w:pStyle w:val="Heading4"/>
        <w:jc w:val="both"/>
      </w:pPr>
      <w:r w:rsidRPr="00204B59">
        <w:rPr>
          <w:u w:val="single"/>
        </w:rPr>
        <w:t xml:space="preserve">Prov 2: Statistisk översiktskurs, inlämningsuppgift, 3 </w:t>
      </w:r>
      <w:proofErr w:type="spellStart"/>
      <w:r w:rsidRPr="00204B59">
        <w:rPr>
          <w:u w:val="single"/>
        </w:rPr>
        <w:t>hp</w:t>
      </w:r>
      <w:proofErr w:type="spellEnd"/>
    </w:p>
    <w:p w14:paraId="4178BCF4" w14:textId="77777777" w:rsidR="00B1661D" w:rsidRDefault="00B1661D" w:rsidP="002D2104">
      <w:pPr>
        <w:suppressAutoHyphens w:val="0"/>
        <w:jc w:val="both"/>
      </w:pPr>
    </w:p>
    <w:p w14:paraId="02234EBC" w14:textId="6EBDCCAF" w:rsidR="0086641E" w:rsidRPr="00204B59" w:rsidRDefault="0086641E" w:rsidP="0086641E">
      <w:pPr>
        <w:spacing w:after="120"/>
        <w:jc w:val="both"/>
        <w:rPr>
          <w:color w:val="000000" w:themeColor="text1"/>
        </w:rPr>
      </w:pPr>
      <w:r w:rsidRPr="00204B59">
        <w:rPr>
          <w:color w:val="000000" w:themeColor="text1"/>
        </w:rPr>
        <w:t xml:space="preserve">Uppgiften ska utföras i form av ett grupparbete </w:t>
      </w:r>
      <w:r w:rsidR="00A34D86" w:rsidRPr="00204B59">
        <w:rPr>
          <w:color w:val="000000" w:themeColor="text1"/>
        </w:rPr>
        <w:t>med 3</w:t>
      </w:r>
      <w:r w:rsidR="00CA0A65" w:rsidRPr="00204B59">
        <w:rPr>
          <w:color w:val="000000" w:themeColor="text1"/>
        </w:rPr>
        <w:t xml:space="preserve"> </w:t>
      </w:r>
      <w:r w:rsidRPr="00204B59">
        <w:rPr>
          <w:color w:val="000000" w:themeColor="text1"/>
        </w:rPr>
        <w:t>personer per grupp</w:t>
      </w:r>
      <w:r w:rsidR="003407AE">
        <w:rPr>
          <w:color w:val="000000" w:themeColor="text1"/>
        </w:rPr>
        <w:t xml:space="preserve"> (i undantagsfall 2 eller 4 personer)</w:t>
      </w:r>
      <w:r w:rsidR="00CA0A65" w:rsidRPr="00204B59">
        <w:rPr>
          <w:color w:val="000000" w:themeColor="text1"/>
        </w:rPr>
        <w:t xml:space="preserve">. </w:t>
      </w:r>
      <w:r w:rsidRPr="00204B59">
        <w:rPr>
          <w:color w:val="000000" w:themeColor="text1"/>
        </w:rPr>
        <w:t xml:space="preserve">Betygsättning sker enligt en </w:t>
      </w:r>
      <w:proofErr w:type="spellStart"/>
      <w:r w:rsidRPr="00204B59">
        <w:rPr>
          <w:color w:val="000000" w:themeColor="text1"/>
        </w:rPr>
        <w:t>tvågradig</w:t>
      </w:r>
      <w:proofErr w:type="spellEnd"/>
      <w:r w:rsidRPr="00204B59">
        <w:rPr>
          <w:color w:val="000000" w:themeColor="text1"/>
        </w:rPr>
        <w:t xml:space="preserve"> målrelaterad betygsskala med betygen godkänd (G) och underkänd (U). Följande betygskriterier gäller:</w:t>
      </w:r>
    </w:p>
    <w:p w14:paraId="3E3D7E50" w14:textId="4464D216" w:rsidR="00A34D86" w:rsidRPr="00204B59" w:rsidRDefault="0086641E" w:rsidP="00FD2829">
      <w:pPr>
        <w:spacing w:after="120"/>
        <w:ind w:left="620" w:right="-2" w:hanging="620"/>
        <w:jc w:val="both"/>
        <w:rPr>
          <w:color w:val="000000" w:themeColor="text1"/>
        </w:rPr>
      </w:pPr>
      <w:r w:rsidRPr="00204B59">
        <w:rPr>
          <w:color w:val="000000" w:themeColor="text1"/>
        </w:rPr>
        <w:t>G:</w:t>
      </w:r>
      <w:r w:rsidRPr="00204B59">
        <w:rPr>
          <w:color w:val="000000" w:themeColor="text1"/>
        </w:rPr>
        <w:tab/>
      </w:r>
      <w:r w:rsidR="00FD2829" w:rsidRPr="00204B59">
        <w:rPr>
          <w:color w:val="000000" w:themeColor="text1"/>
        </w:rPr>
        <w:tab/>
      </w:r>
      <w:r w:rsidR="00A34D86" w:rsidRPr="00204B59">
        <w:rPr>
          <w:color w:val="000000" w:themeColor="text1"/>
        </w:rPr>
        <w:t>Samtliga uppgifter har lösts</w:t>
      </w:r>
      <w:r w:rsidR="00FD2829" w:rsidRPr="00204B59">
        <w:rPr>
          <w:color w:val="000000" w:themeColor="text1"/>
        </w:rPr>
        <w:t xml:space="preserve"> med hjälp av R</w:t>
      </w:r>
      <w:r w:rsidR="00A34D86" w:rsidRPr="00204B59">
        <w:rPr>
          <w:color w:val="000000" w:themeColor="text1"/>
        </w:rPr>
        <w:t>. Data</w:t>
      </w:r>
      <w:r w:rsidRPr="00204B59">
        <w:rPr>
          <w:color w:val="000000" w:themeColor="text1"/>
        </w:rPr>
        <w:t xml:space="preserve"> </w:t>
      </w:r>
      <w:r w:rsidR="00A34D86" w:rsidRPr="00204B59">
        <w:rPr>
          <w:color w:val="000000" w:themeColor="text1"/>
        </w:rPr>
        <w:t>beskrivs med lämpliga diagram, tabeller</w:t>
      </w:r>
      <w:r w:rsidRPr="00204B59">
        <w:rPr>
          <w:color w:val="000000" w:themeColor="text1"/>
        </w:rPr>
        <w:t xml:space="preserve"> samt deskriptiva mått och redovisa</w:t>
      </w:r>
      <w:r w:rsidR="00A34D86" w:rsidRPr="00204B59">
        <w:rPr>
          <w:color w:val="000000" w:themeColor="text1"/>
        </w:rPr>
        <w:t xml:space="preserve">s </w:t>
      </w:r>
      <w:r w:rsidRPr="00204B59">
        <w:rPr>
          <w:color w:val="000000" w:themeColor="text1"/>
        </w:rPr>
        <w:t xml:space="preserve">på ett korrekt och tydligt sätt. </w:t>
      </w:r>
      <w:r w:rsidR="00A34D86" w:rsidRPr="00204B59">
        <w:rPr>
          <w:color w:val="000000" w:themeColor="text1"/>
        </w:rPr>
        <w:t>D</w:t>
      </w:r>
      <w:r w:rsidRPr="00204B59">
        <w:rPr>
          <w:color w:val="000000" w:themeColor="text1"/>
        </w:rPr>
        <w:t>en skriftliga redovisningen har lämnats in i tid i enlighet med instruktionerna.</w:t>
      </w:r>
    </w:p>
    <w:p w14:paraId="4902776D" w14:textId="0ECDD7CB" w:rsidR="00A34D86" w:rsidRPr="00204B59" w:rsidRDefault="00A34D86" w:rsidP="00A34D86">
      <w:pPr>
        <w:jc w:val="both"/>
        <w:rPr>
          <w:color w:val="000000" w:themeColor="text1"/>
        </w:rPr>
      </w:pPr>
      <w:r w:rsidRPr="00204B59">
        <w:rPr>
          <w:color w:val="000000" w:themeColor="text1"/>
        </w:rPr>
        <w:t>U:</w:t>
      </w:r>
      <w:r w:rsidR="00B36260" w:rsidRPr="00204B59">
        <w:rPr>
          <w:color w:val="000000" w:themeColor="text1"/>
        </w:rPr>
        <w:t xml:space="preserve"> </w:t>
      </w:r>
      <w:r w:rsidR="00FD2829" w:rsidRPr="00204B59">
        <w:rPr>
          <w:color w:val="000000" w:themeColor="text1"/>
        </w:rPr>
        <w:tab/>
      </w:r>
      <w:r w:rsidRPr="00204B59">
        <w:rPr>
          <w:color w:val="000000" w:themeColor="text1"/>
        </w:rPr>
        <w:t>Något av följande: Alla uppgifter är ej lösta. Data beskrivs på ett otillräckligt sätt. Olämpliga</w:t>
      </w:r>
    </w:p>
    <w:p w14:paraId="2D15F721" w14:textId="124BB6D0" w:rsidR="00A34D86" w:rsidRPr="00204B59" w:rsidRDefault="00A34D86" w:rsidP="00A34D86">
      <w:pPr>
        <w:ind w:left="624"/>
        <w:jc w:val="both"/>
        <w:rPr>
          <w:color w:val="000000" w:themeColor="text1"/>
        </w:rPr>
      </w:pPr>
      <w:r w:rsidRPr="00204B59">
        <w:rPr>
          <w:color w:val="000000" w:themeColor="text1"/>
        </w:rPr>
        <w:t>eller felaktiga diagram, tabeller eller centralmått används eller presenteras på ett otydligt sätt. Redovisningen har ej lämnats in i tid.</w:t>
      </w:r>
      <w:r w:rsidRPr="00204B59">
        <w:rPr>
          <w:color w:val="000000" w:themeColor="text1"/>
          <w:sz w:val="23"/>
          <w:szCs w:val="23"/>
        </w:rPr>
        <w:t xml:space="preserve"> </w:t>
      </w:r>
    </w:p>
    <w:p w14:paraId="7B60139C" w14:textId="13E85D5C" w:rsidR="0086641E" w:rsidRPr="00204B59" w:rsidRDefault="0086641E" w:rsidP="00A34D86">
      <w:pPr>
        <w:spacing w:after="120"/>
        <w:ind w:right="-2"/>
        <w:jc w:val="both"/>
        <w:rPr>
          <w:color w:val="000000" w:themeColor="text1"/>
        </w:rPr>
      </w:pPr>
    </w:p>
    <w:p w14:paraId="2FDD330C" w14:textId="2E29E575" w:rsidR="0086641E" w:rsidRPr="00204B59" w:rsidRDefault="0086641E" w:rsidP="0086641E">
      <w:pPr>
        <w:jc w:val="both"/>
        <w:rPr>
          <w:color w:val="000000" w:themeColor="text1"/>
        </w:rPr>
      </w:pPr>
      <w:r w:rsidRPr="00204B59">
        <w:rPr>
          <w:color w:val="000000" w:themeColor="text1"/>
        </w:rPr>
        <w:t xml:space="preserve">Underkänns uppgiften vid första inlämningen kan betyget G erhållas efter godkänd komplettering, se avsnittet </w:t>
      </w:r>
      <w:r w:rsidR="004243AF" w:rsidRPr="00204B59">
        <w:rPr>
          <w:color w:val="000000" w:themeColor="text1"/>
        </w:rPr>
        <w:t>”Kunskapskontroll och Examination”</w:t>
      </w:r>
      <w:r w:rsidRPr="00204B59">
        <w:rPr>
          <w:color w:val="000000" w:themeColor="text1"/>
        </w:rPr>
        <w:t xml:space="preserve"> ovan.</w:t>
      </w:r>
    </w:p>
    <w:p w14:paraId="33B9D06E" w14:textId="1B49B0B0" w:rsidR="003100F9" w:rsidRDefault="003100F9" w:rsidP="00E44C12">
      <w:pPr>
        <w:pStyle w:val="Heading1"/>
      </w:pPr>
    </w:p>
    <w:p w14:paraId="3E0D9B92" w14:textId="61F49E8F" w:rsidR="00D26040" w:rsidRPr="002F1FD6" w:rsidRDefault="003100F9" w:rsidP="002F1FD6">
      <w:pPr>
        <w:suppressAutoHyphens w:val="0"/>
        <w:rPr>
          <w:b/>
          <w:bCs/>
        </w:rPr>
      </w:pPr>
      <w:r>
        <w:br w:type="page"/>
      </w:r>
    </w:p>
    <w:p w14:paraId="460F8EE5" w14:textId="63EAD27F" w:rsidR="00E44C12" w:rsidRPr="00FD1224" w:rsidRDefault="00E44C12" w:rsidP="00FD1224">
      <w:pPr>
        <w:pStyle w:val="Heading1"/>
      </w:pPr>
      <w:r>
        <w:lastRenderedPageBreak/>
        <w:t xml:space="preserve">UNDERVISNINGSPLAN  </w:t>
      </w:r>
    </w:p>
    <w:p w14:paraId="5DE9B018" w14:textId="77777777" w:rsidR="00E44C12" w:rsidRDefault="00E44C12" w:rsidP="00E44C12"/>
    <w:p w14:paraId="58E68107" w14:textId="1B34F2F1" w:rsidR="00586AD7" w:rsidRDefault="00E44C12" w:rsidP="00CE20D5">
      <w:pPr>
        <w:rPr>
          <w:color w:val="000000" w:themeColor="text1"/>
        </w:rPr>
      </w:pPr>
      <w:r>
        <w:t>Nedan ges e</w:t>
      </w:r>
      <w:r w:rsidR="00F55F75">
        <w:t xml:space="preserve">n </w:t>
      </w:r>
      <w:r>
        <w:t>preliminär</w:t>
      </w:r>
      <w:r w:rsidR="00F55F75">
        <w:t xml:space="preserve"> plan</w:t>
      </w:r>
      <w:r>
        <w:t xml:space="preserve"> över innehåll respektive litteratur vid varje undervisningstillfälle.</w:t>
      </w:r>
      <w:r w:rsidR="00CE385F">
        <w:t xml:space="preserve"> </w:t>
      </w:r>
      <w:bookmarkStart w:id="5" w:name="_Hlk190879630"/>
      <w:r w:rsidR="00D90A95" w:rsidRPr="001B55F7">
        <w:rPr>
          <w:b/>
          <w:bCs/>
        </w:rPr>
        <w:t>IMS</w:t>
      </w:r>
      <w:r w:rsidR="00CE385F">
        <w:t xml:space="preserve"> syftar nedan </w:t>
      </w:r>
      <w:bookmarkEnd w:id="5"/>
      <w:r w:rsidR="00D90A95">
        <w:t>på</w:t>
      </w:r>
      <w:r w:rsidR="00CE385F">
        <w:t xml:space="preserve"> kursboken (</w:t>
      </w:r>
      <w:proofErr w:type="spellStart"/>
      <w:r w:rsidR="00CE385F" w:rsidRPr="001B55F7">
        <w:rPr>
          <w:b/>
          <w:bCs/>
        </w:rPr>
        <w:t>Introduction</w:t>
      </w:r>
      <w:proofErr w:type="spellEnd"/>
      <w:r w:rsidR="00CE385F" w:rsidRPr="001B55F7">
        <w:rPr>
          <w:b/>
          <w:bCs/>
        </w:rPr>
        <w:t xml:space="preserve"> to Modern </w:t>
      </w:r>
      <w:proofErr w:type="spellStart"/>
      <w:r w:rsidR="00CE385F" w:rsidRPr="001B55F7">
        <w:rPr>
          <w:b/>
          <w:bCs/>
        </w:rPr>
        <w:t>Statistics</w:t>
      </w:r>
      <w:proofErr w:type="spellEnd"/>
      <w:r w:rsidR="00CE385F">
        <w:t>)</w:t>
      </w:r>
      <w:r w:rsidR="00170150">
        <w:t xml:space="preserve">, </w:t>
      </w:r>
      <w:r w:rsidR="00170150" w:rsidRPr="001B55F7">
        <w:rPr>
          <w:b/>
          <w:bCs/>
        </w:rPr>
        <w:t>D</w:t>
      </w:r>
      <w:r w:rsidR="00170150">
        <w:t xml:space="preserve"> syftar på </w:t>
      </w:r>
      <w:proofErr w:type="spellStart"/>
      <w:r w:rsidR="00170150" w:rsidRPr="001B55F7">
        <w:rPr>
          <w:b/>
          <w:bCs/>
        </w:rPr>
        <w:t>Dahmström</w:t>
      </w:r>
      <w:proofErr w:type="spellEnd"/>
      <w:r w:rsidR="00CE20D5">
        <w:t xml:space="preserve">, </w:t>
      </w:r>
      <w:r w:rsidR="00CE20D5" w:rsidRPr="001B55F7">
        <w:rPr>
          <w:b/>
          <w:bCs/>
        </w:rPr>
        <w:t>SDM</w:t>
      </w:r>
      <w:r w:rsidR="00CE20D5">
        <w:t xml:space="preserve"> syftar på boken </w:t>
      </w:r>
      <w:r w:rsidR="00CE20D5" w:rsidRPr="001B55F7">
        <w:rPr>
          <w:b/>
          <w:bCs/>
        </w:rPr>
        <w:t xml:space="preserve">Stats: Data and </w:t>
      </w:r>
      <w:proofErr w:type="spellStart"/>
      <w:r w:rsidR="00CE20D5" w:rsidRPr="001B55F7">
        <w:rPr>
          <w:b/>
          <w:bCs/>
        </w:rPr>
        <w:t>Models</w:t>
      </w:r>
      <w:proofErr w:type="spellEnd"/>
      <w:r w:rsidR="00CE20D5">
        <w:t xml:space="preserve">. </w:t>
      </w:r>
      <w:r w:rsidR="00F55F75" w:rsidRPr="00CE20D5">
        <w:rPr>
          <w:color w:val="000000" w:themeColor="text1"/>
        </w:rPr>
        <w:t>Till de undervisningstillfällen som listas nedan tillkommer också fyra jourtillfällen.</w:t>
      </w:r>
    </w:p>
    <w:p w14:paraId="6EE19E8A" w14:textId="77777777" w:rsidR="00CE20D5" w:rsidRDefault="00CE20D5" w:rsidP="00CE20D5"/>
    <w:tbl>
      <w:tblPr>
        <w:tblStyle w:val="TableGrid"/>
        <w:tblW w:w="0" w:type="auto"/>
        <w:tblLook w:val="04A0" w:firstRow="1" w:lastRow="0" w:firstColumn="1" w:lastColumn="0" w:noHBand="0" w:noVBand="1"/>
      </w:tblPr>
      <w:tblGrid>
        <w:gridCol w:w="571"/>
        <w:gridCol w:w="6228"/>
        <w:gridCol w:w="1985"/>
        <w:gridCol w:w="843"/>
      </w:tblGrid>
      <w:tr w:rsidR="00586AD7" w14:paraId="3AE89CBA" w14:textId="77777777" w:rsidTr="00691A34">
        <w:tc>
          <w:tcPr>
            <w:tcW w:w="9627" w:type="dxa"/>
            <w:gridSpan w:val="4"/>
          </w:tcPr>
          <w:p w14:paraId="1DF0D358" w14:textId="62F0132E" w:rsidR="00586AD7" w:rsidRPr="00D15016" w:rsidRDefault="00586AD7" w:rsidP="00691A34">
            <w:pPr>
              <w:pStyle w:val="NormalWeb"/>
              <w:spacing w:line="360" w:lineRule="auto"/>
              <w:rPr>
                <w:b/>
                <w:bCs/>
              </w:rPr>
            </w:pPr>
            <w:r w:rsidRPr="00F55F75">
              <w:rPr>
                <w:b/>
                <w:bCs/>
                <w:color w:val="000000" w:themeColor="text1"/>
              </w:rPr>
              <w:t>Föreläsningar</w:t>
            </w:r>
            <w:r w:rsidR="00F55F75" w:rsidRPr="00F55F75">
              <w:rPr>
                <w:b/>
                <w:bCs/>
                <w:color w:val="000000" w:themeColor="text1"/>
              </w:rPr>
              <w:t xml:space="preserve"> (F1-F12)</w:t>
            </w:r>
            <w:r w:rsidRPr="00F55F75">
              <w:rPr>
                <w:b/>
                <w:bCs/>
                <w:color w:val="000000" w:themeColor="text1"/>
              </w:rPr>
              <w:t>, Dataövningar</w:t>
            </w:r>
            <w:r w:rsidR="00F55F75" w:rsidRPr="00F55F75">
              <w:rPr>
                <w:b/>
                <w:bCs/>
                <w:color w:val="000000" w:themeColor="text1"/>
              </w:rPr>
              <w:t xml:space="preserve"> (D1-D</w:t>
            </w:r>
            <w:r w:rsidR="00AE0611">
              <w:rPr>
                <w:b/>
                <w:bCs/>
                <w:color w:val="000000" w:themeColor="text1"/>
              </w:rPr>
              <w:t>5</w:t>
            </w:r>
            <w:r w:rsidR="00F55F75" w:rsidRPr="00F55F75">
              <w:rPr>
                <w:b/>
                <w:bCs/>
                <w:color w:val="000000" w:themeColor="text1"/>
              </w:rPr>
              <w:t>)</w:t>
            </w:r>
            <w:r w:rsidRPr="00F55F75">
              <w:rPr>
                <w:b/>
                <w:bCs/>
                <w:color w:val="000000" w:themeColor="text1"/>
              </w:rPr>
              <w:t>, Övningar</w:t>
            </w:r>
            <w:r w:rsidR="00F55F75" w:rsidRPr="00F55F75">
              <w:rPr>
                <w:b/>
                <w:bCs/>
                <w:color w:val="000000" w:themeColor="text1"/>
              </w:rPr>
              <w:t xml:space="preserve"> (Ö1-Ö3)</w:t>
            </w:r>
          </w:p>
        </w:tc>
      </w:tr>
      <w:tr w:rsidR="00586AD7" w14:paraId="39439DB7" w14:textId="77777777" w:rsidTr="0003687B">
        <w:tc>
          <w:tcPr>
            <w:tcW w:w="571" w:type="dxa"/>
          </w:tcPr>
          <w:p w14:paraId="08D16989" w14:textId="77777777" w:rsidR="00586AD7" w:rsidRDefault="00586AD7" w:rsidP="00691A34">
            <w:pPr>
              <w:pStyle w:val="NormalWeb"/>
            </w:pPr>
          </w:p>
        </w:tc>
        <w:tc>
          <w:tcPr>
            <w:tcW w:w="6228" w:type="dxa"/>
          </w:tcPr>
          <w:p w14:paraId="64CA57B4" w14:textId="77777777" w:rsidR="00586AD7" w:rsidRDefault="00586AD7" w:rsidP="00691A34">
            <w:pPr>
              <w:pStyle w:val="NormalWeb"/>
            </w:pPr>
            <w:r>
              <w:t>Innehåll</w:t>
            </w:r>
          </w:p>
        </w:tc>
        <w:tc>
          <w:tcPr>
            <w:tcW w:w="1985" w:type="dxa"/>
          </w:tcPr>
          <w:p w14:paraId="4193714D" w14:textId="77777777" w:rsidR="00586AD7" w:rsidRDefault="00586AD7" w:rsidP="00691A34">
            <w:pPr>
              <w:pStyle w:val="NormalWeb"/>
            </w:pPr>
            <w:r>
              <w:t>Förberedelse</w:t>
            </w:r>
          </w:p>
        </w:tc>
        <w:tc>
          <w:tcPr>
            <w:tcW w:w="843" w:type="dxa"/>
          </w:tcPr>
          <w:p w14:paraId="506E79CD" w14:textId="77777777" w:rsidR="00586AD7" w:rsidRDefault="00586AD7" w:rsidP="00691A34">
            <w:pPr>
              <w:pStyle w:val="NormalWeb"/>
            </w:pPr>
            <w:r>
              <w:t>Lärare</w:t>
            </w:r>
          </w:p>
        </w:tc>
      </w:tr>
      <w:tr w:rsidR="00586AD7" w14:paraId="219F9AA9" w14:textId="77777777" w:rsidTr="0003687B">
        <w:tc>
          <w:tcPr>
            <w:tcW w:w="571" w:type="dxa"/>
          </w:tcPr>
          <w:p w14:paraId="72065310" w14:textId="77777777" w:rsidR="00586AD7" w:rsidRPr="00A031DD" w:rsidRDefault="00586AD7" w:rsidP="00691A34">
            <w:pPr>
              <w:pStyle w:val="NormalWeb"/>
              <w:rPr>
                <w:b/>
                <w:bCs/>
              </w:rPr>
            </w:pPr>
            <w:r w:rsidRPr="00A031DD">
              <w:rPr>
                <w:b/>
                <w:bCs/>
                <w:sz w:val="22"/>
                <w:szCs w:val="22"/>
              </w:rPr>
              <w:t xml:space="preserve">F1 </w:t>
            </w:r>
          </w:p>
        </w:tc>
        <w:tc>
          <w:tcPr>
            <w:tcW w:w="6228" w:type="dxa"/>
          </w:tcPr>
          <w:p w14:paraId="5011FEF7" w14:textId="26500557" w:rsidR="00586AD7" w:rsidRPr="001B4877" w:rsidRDefault="00586AD7" w:rsidP="00247825">
            <w:pPr>
              <w:spacing w:after="120"/>
              <w:rPr>
                <w:sz w:val="22"/>
                <w:szCs w:val="22"/>
              </w:rPr>
            </w:pPr>
            <w:r>
              <w:rPr>
                <w:sz w:val="22"/>
                <w:szCs w:val="22"/>
              </w:rPr>
              <w:t>Inled</w:t>
            </w:r>
            <w:r w:rsidR="00584ECE">
              <w:rPr>
                <w:sz w:val="22"/>
                <w:szCs w:val="22"/>
              </w:rPr>
              <w:t>ande</w:t>
            </w:r>
            <w:r>
              <w:rPr>
                <w:sz w:val="22"/>
                <w:szCs w:val="22"/>
              </w:rPr>
              <w:t xml:space="preserve"> exempel</w:t>
            </w:r>
            <w:r w:rsidR="00584ECE">
              <w:rPr>
                <w:sz w:val="22"/>
                <w:szCs w:val="22"/>
              </w:rPr>
              <w:t xml:space="preserve">, </w:t>
            </w:r>
            <w:r w:rsidRPr="00956612">
              <w:rPr>
                <w:sz w:val="22"/>
                <w:szCs w:val="22"/>
              </w:rPr>
              <w:t xml:space="preserve">Vad är </w:t>
            </w:r>
            <w:proofErr w:type="gramStart"/>
            <w:r w:rsidRPr="00956612">
              <w:rPr>
                <w:sz w:val="22"/>
                <w:szCs w:val="22"/>
              </w:rPr>
              <w:t>statistik</w:t>
            </w:r>
            <w:r>
              <w:rPr>
                <w:sz w:val="22"/>
                <w:szCs w:val="22"/>
              </w:rPr>
              <w:t>?</w:t>
            </w:r>
            <w:r w:rsidR="00584ECE">
              <w:rPr>
                <w:sz w:val="22"/>
                <w:szCs w:val="22"/>
              </w:rPr>
              <w:t>,</w:t>
            </w:r>
            <w:proofErr w:type="gramEnd"/>
            <w:r w:rsidR="00584ECE">
              <w:rPr>
                <w:sz w:val="22"/>
                <w:szCs w:val="22"/>
              </w:rPr>
              <w:t xml:space="preserve"> G</w:t>
            </w:r>
            <w:r>
              <w:rPr>
                <w:sz w:val="22"/>
                <w:szCs w:val="22"/>
              </w:rPr>
              <w:t>rundläggande begrepp</w:t>
            </w:r>
            <w:r w:rsidR="00584ECE">
              <w:rPr>
                <w:i/>
                <w:iCs/>
                <w:sz w:val="22"/>
                <w:szCs w:val="22"/>
              </w:rPr>
              <w:t xml:space="preserve">, </w:t>
            </w:r>
            <w:r w:rsidRPr="00584ECE">
              <w:rPr>
                <w:sz w:val="22"/>
                <w:szCs w:val="22"/>
              </w:rPr>
              <w:t>Kursformalia</w:t>
            </w:r>
          </w:p>
        </w:tc>
        <w:tc>
          <w:tcPr>
            <w:tcW w:w="1985" w:type="dxa"/>
          </w:tcPr>
          <w:p w14:paraId="5D6F1721" w14:textId="6180E453" w:rsidR="00586AD7" w:rsidRDefault="00170150" w:rsidP="00691A34">
            <w:pPr>
              <w:pStyle w:val="NormalWeb"/>
            </w:pPr>
            <w:r>
              <w:rPr>
                <w:sz w:val="22"/>
                <w:szCs w:val="22"/>
              </w:rPr>
              <w:t>IMS k</w:t>
            </w:r>
            <w:r w:rsidR="00586AD7">
              <w:rPr>
                <w:sz w:val="22"/>
                <w:szCs w:val="22"/>
              </w:rPr>
              <w:t xml:space="preserve">ap </w:t>
            </w:r>
            <w:proofErr w:type="gramStart"/>
            <w:r w:rsidR="00586AD7">
              <w:rPr>
                <w:sz w:val="22"/>
                <w:szCs w:val="22"/>
              </w:rPr>
              <w:t>1-2</w:t>
            </w:r>
            <w:proofErr w:type="gramEnd"/>
          </w:p>
        </w:tc>
        <w:tc>
          <w:tcPr>
            <w:tcW w:w="843" w:type="dxa"/>
          </w:tcPr>
          <w:p w14:paraId="09D73F2F" w14:textId="77777777" w:rsidR="00586AD7" w:rsidRPr="00E369A1" w:rsidRDefault="00586AD7" w:rsidP="00691A34">
            <w:pPr>
              <w:pStyle w:val="NormalWeb"/>
              <w:rPr>
                <w:sz w:val="22"/>
                <w:szCs w:val="22"/>
              </w:rPr>
            </w:pPr>
            <w:r w:rsidRPr="00E369A1">
              <w:rPr>
                <w:sz w:val="22"/>
                <w:szCs w:val="22"/>
              </w:rPr>
              <w:t>AF</w:t>
            </w:r>
          </w:p>
        </w:tc>
      </w:tr>
      <w:tr w:rsidR="00586AD7" w14:paraId="3243070F" w14:textId="77777777" w:rsidTr="0003687B">
        <w:tc>
          <w:tcPr>
            <w:tcW w:w="571" w:type="dxa"/>
          </w:tcPr>
          <w:p w14:paraId="02FCFBCC" w14:textId="77777777" w:rsidR="00586AD7" w:rsidRPr="00A031DD" w:rsidRDefault="00586AD7" w:rsidP="00691A34">
            <w:pPr>
              <w:pStyle w:val="NormalWeb"/>
              <w:rPr>
                <w:b/>
                <w:bCs/>
              </w:rPr>
            </w:pPr>
            <w:r w:rsidRPr="00A031DD">
              <w:rPr>
                <w:b/>
                <w:bCs/>
                <w:sz w:val="22"/>
                <w:szCs w:val="22"/>
              </w:rPr>
              <w:t>F2</w:t>
            </w:r>
          </w:p>
        </w:tc>
        <w:tc>
          <w:tcPr>
            <w:tcW w:w="6228" w:type="dxa"/>
          </w:tcPr>
          <w:p w14:paraId="52507D72" w14:textId="5CC623DB" w:rsidR="00586AD7" w:rsidRPr="005F6802" w:rsidRDefault="00584ECE" w:rsidP="00247825">
            <w:pPr>
              <w:spacing w:after="120"/>
              <w:rPr>
                <w:rFonts w:eastAsia="TimesNewRomanPSMT"/>
                <w:sz w:val="22"/>
                <w:szCs w:val="22"/>
              </w:rPr>
            </w:pPr>
            <w:r>
              <w:rPr>
                <w:rFonts w:eastAsia="TimesNewRomanPSMT"/>
                <w:sz w:val="22"/>
                <w:szCs w:val="22"/>
              </w:rPr>
              <w:t>V</w:t>
            </w:r>
            <w:r w:rsidR="00586AD7">
              <w:rPr>
                <w:rFonts w:eastAsia="TimesNewRomanPSMT"/>
                <w:sz w:val="22"/>
                <w:szCs w:val="22"/>
              </w:rPr>
              <w:t>ariabeltyper och variabelegenskaper</w:t>
            </w:r>
            <w:r>
              <w:rPr>
                <w:rFonts w:eastAsia="TimesNewRomanPSMT"/>
                <w:sz w:val="22"/>
                <w:szCs w:val="22"/>
              </w:rPr>
              <w:t xml:space="preserve">, </w:t>
            </w:r>
            <w:r w:rsidR="00586AD7">
              <w:rPr>
                <w:rFonts w:eastAsia="TimesNewRomanPSMT"/>
                <w:sz w:val="22"/>
                <w:szCs w:val="22"/>
              </w:rPr>
              <w:t>D</w:t>
            </w:r>
            <w:r w:rsidR="00586AD7" w:rsidRPr="00956612">
              <w:rPr>
                <w:rFonts w:eastAsia="TimesNewRomanPSMT"/>
                <w:sz w:val="22"/>
                <w:szCs w:val="22"/>
              </w:rPr>
              <w:t>eskriptiv statistik; tabeller, diagram, grafer</w:t>
            </w:r>
            <w:r>
              <w:rPr>
                <w:rFonts w:eastAsia="TimesNewRomanPSMT"/>
                <w:sz w:val="22"/>
                <w:szCs w:val="22"/>
              </w:rPr>
              <w:t xml:space="preserve">, </w:t>
            </w:r>
            <w:r w:rsidR="00586AD7">
              <w:rPr>
                <w:rFonts w:eastAsia="TimesNewRomanPSMT"/>
                <w:sz w:val="22"/>
                <w:szCs w:val="22"/>
              </w:rPr>
              <w:t>S</w:t>
            </w:r>
            <w:r w:rsidR="00586AD7" w:rsidRPr="00956612">
              <w:rPr>
                <w:rFonts w:eastAsia="TimesNewRomanPSMT"/>
                <w:sz w:val="22"/>
                <w:szCs w:val="22"/>
              </w:rPr>
              <w:t>ammanfattande m</w:t>
            </w:r>
            <w:r>
              <w:rPr>
                <w:rFonts w:eastAsia="TimesNewRomanPSMT"/>
                <w:sz w:val="22"/>
                <w:szCs w:val="22"/>
              </w:rPr>
              <w:t>å</w:t>
            </w:r>
            <w:r w:rsidR="00586AD7" w:rsidRPr="00956612">
              <w:rPr>
                <w:rFonts w:eastAsia="TimesNewRomanPSMT"/>
                <w:sz w:val="22"/>
                <w:szCs w:val="22"/>
              </w:rPr>
              <w:t>tt</w:t>
            </w:r>
            <w:r w:rsidR="00586AD7">
              <w:rPr>
                <w:rFonts w:eastAsia="TimesNewRomanPSMT"/>
                <w:sz w:val="22"/>
                <w:szCs w:val="22"/>
              </w:rPr>
              <w:t xml:space="preserve"> (</w:t>
            </w:r>
            <w:r w:rsidR="00586AD7">
              <w:rPr>
                <w:sz w:val="22"/>
                <w:szCs w:val="22"/>
              </w:rPr>
              <w:t>lägesmått och spridningsmått</w:t>
            </w:r>
            <w:r w:rsidR="00586AD7">
              <w:rPr>
                <w:rFonts w:eastAsia="TimesNewRomanPSMT"/>
                <w:sz w:val="22"/>
                <w:szCs w:val="22"/>
              </w:rPr>
              <w:t>)</w:t>
            </w:r>
            <w:r w:rsidR="005F6802">
              <w:rPr>
                <w:rFonts w:eastAsia="TimesNewRomanPSMT"/>
                <w:sz w:val="22"/>
                <w:szCs w:val="22"/>
              </w:rPr>
              <w:t xml:space="preserve">, </w:t>
            </w:r>
            <w:r w:rsidR="00586AD7" w:rsidRPr="00956612">
              <w:rPr>
                <w:sz w:val="22"/>
                <w:szCs w:val="22"/>
              </w:rPr>
              <w:t xml:space="preserve">Exempel på </w:t>
            </w:r>
            <w:r w:rsidR="005F6802">
              <w:rPr>
                <w:sz w:val="22"/>
                <w:szCs w:val="22"/>
              </w:rPr>
              <w:t>vilseledande statistik</w:t>
            </w:r>
            <w:r w:rsidR="00586AD7">
              <w:rPr>
                <w:sz w:val="22"/>
                <w:szCs w:val="22"/>
              </w:rPr>
              <w:t>.</w:t>
            </w:r>
          </w:p>
        </w:tc>
        <w:tc>
          <w:tcPr>
            <w:tcW w:w="1985" w:type="dxa"/>
          </w:tcPr>
          <w:p w14:paraId="74E94D3C" w14:textId="45258E1C" w:rsidR="00170150" w:rsidRPr="00170150" w:rsidRDefault="00170150" w:rsidP="008B6208">
            <w:pPr>
              <w:rPr>
                <w:sz w:val="22"/>
                <w:szCs w:val="22"/>
              </w:rPr>
            </w:pPr>
            <w:r>
              <w:rPr>
                <w:sz w:val="22"/>
                <w:szCs w:val="22"/>
              </w:rPr>
              <w:t>IMS k</w:t>
            </w:r>
            <w:r w:rsidR="00586AD7">
              <w:rPr>
                <w:sz w:val="22"/>
                <w:szCs w:val="22"/>
              </w:rPr>
              <w:t>ap (3) 4-5 (6</w:t>
            </w:r>
            <w:proofErr w:type="gramStart"/>
            <w:r w:rsidR="00586AD7">
              <w:rPr>
                <w:sz w:val="22"/>
                <w:szCs w:val="22"/>
              </w:rPr>
              <w:t>)</w:t>
            </w:r>
            <w:r w:rsidR="004743EB">
              <w:rPr>
                <w:sz w:val="22"/>
                <w:szCs w:val="22"/>
              </w:rPr>
              <w:t xml:space="preserve"> </w:t>
            </w:r>
            <w:r w:rsidR="008B6208">
              <w:rPr>
                <w:sz w:val="22"/>
                <w:szCs w:val="22"/>
              </w:rPr>
              <w:t xml:space="preserve"> D</w:t>
            </w:r>
            <w:proofErr w:type="gramEnd"/>
            <w:r w:rsidR="008B6208">
              <w:rPr>
                <w:sz w:val="22"/>
                <w:szCs w:val="22"/>
              </w:rPr>
              <w:t xml:space="preserve"> </w:t>
            </w:r>
            <w:r w:rsidR="004743EB">
              <w:rPr>
                <w:sz w:val="22"/>
                <w:szCs w:val="22"/>
              </w:rPr>
              <w:t xml:space="preserve">kap </w:t>
            </w:r>
            <w:r w:rsidR="008B6208">
              <w:rPr>
                <w:sz w:val="22"/>
                <w:szCs w:val="22"/>
              </w:rPr>
              <w:t>3.1-3.2</w:t>
            </w:r>
          </w:p>
        </w:tc>
        <w:tc>
          <w:tcPr>
            <w:tcW w:w="843" w:type="dxa"/>
          </w:tcPr>
          <w:p w14:paraId="3544FA4C" w14:textId="77777777" w:rsidR="00586AD7" w:rsidRPr="00E369A1" w:rsidRDefault="00586AD7" w:rsidP="00691A34">
            <w:pPr>
              <w:pStyle w:val="NormalWeb"/>
              <w:rPr>
                <w:sz w:val="22"/>
                <w:szCs w:val="22"/>
              </w:rPr>
            </w:pPr>
            <w:r w:rsidRPr="00E369A1">
              <w:rPr>
                <w:sz w:val="22"/>
                <w:szCs w:val="22"/>
              </w:rPr>
              <w:t>AF</w:t>
            </w:r>
          </w:p>
        </w:tc>
      </w:tr>
      <w:tr w:rsidR="00586AD7" w14:paraId="6297E92D" w14:textId="77777777" w:rsidTr="0003687B">
        <w:tc>
          <w:tcPr>
            <w:tcW w:w="571" w:type="dxa"/>
          </w:tcPr>
          <w:p w14:paraId="50728EEF" w14:textId="77777777" w:rsidR="00586AD7" w:rsidRPr="00A031DD" w:rsidRDefault="00586AD7" w:rsidP="00691A34">
            <w:pPr>
              <w:pStyle w:val="NormalWeb"/>
              <w:rPr>
                <w:b/>
                <w:bCs/>
              </w:rPr>
            </w:pPr>
            <w:r w:rsidRPr="00A031DD">
              <w:rPr>
                <w:b/>
                <w:bCs/>
                <w:color w:val="000000" w:themeColor="text1"/>
                <w:sz w:val="22"/>
                <w:szCs w:val="22"/>
              </w:rPr>
              <w:t xml:space="preserve">D1 </w:t>
            </w:r>
          </w:p>
        </w:tc>
        <w:tc>
          <w:tcPr>
            <w:tcW w:w="6228" w:type="dxa"/>
          </w:tcPr>
          <w:p w14:paraId="63F44A22" w14:textId="343F2FCF" w:rsidR="00586AD7" w:rsidRPr="001B4877" w:rsidRDefault="00586AD7" w:rsidP="00247825">
            <w:pPr>
              <w:spacing w:after="120"/>
              <w:rPr>
                <w:sz w:val="22"/>
                <w:szCs w:val="22"/>
              </w:rPr>
            </w:pPr>
            <w:r w:rsidRPr="00956612">
              <w:rPr>
                <w:sz w:val="22"/>
                <w:szCs w:val="22"/>
              </w:rPr>
              <w:t>Introduktion till R. R som miniräknare</w:t>
            </w:r>
            <w:r w:rsidR="005F6802">
              <w:rPr>
                <w:sz w:val="22"/>
                <w:szCs w:val="22"/>
              </w:rPr>
              <w:t xml:space="preserve">, enkla beräkningar, </w:t>
            </w:r>
            <w:r w:rsidRPr="00956612">
              <w:rPr>
                <w:sz w:val="22"/>
                <w:szCs w:val="22"/>
              </w:rPr>
              <w:t xml:space="preserve">ladda </w:t>
            </w:r>
            <w:r w:rsidR="001B55F7">
              <w:rPr>
                <w:sz w:val="22"/>
                <w:szCs w:val="22"/>
              </w:rPr>
              <w:t xml:space="preserve">ned </w:t>
            </w:r>
            <w:r w:rsidRPr="00956612">
              <w:rPr>
                <w:sz w:val="22"/>
                <w:szCs w:val="22"/>
              </w:rPr>
              <w:t>data, spara</w:t>
            </w:r>
            <w:r w:rsidR="00126A1B">
              <w:rPr>
                <w:sz w:val="22"/>
                <w:szCs w:val="22"/>
              </w:rPr>
              <w:t xml:space="preserve"> data</w:t>
            </w:r>
            <w:r w:rsidR="002C690D">
              <w:rPr>
                <w:sz w:val="22"/>
                <w:szCs w:val="22"/>
              </w:rPr>
              <w:t>.</w:t>
            </w:r>
          </w:p>
        </w:tc>
        <w:tc>
          <w:tcPr>
            <w:tcW w:w="1985" w:type="dxa"/>
          </w:tcPr>
          <w:p w14:paraId="2DCCF742" w14:textId="5E9A8595" w:rsidR="00586AD7" w:rsidRDefault="002C690D" w:rsidP="00E369A1">
            <w:pPr>
              <w:spacing w:after="120"/>
            </w:pPr>
            <w:r w:rsidRPr="00E369A1">
              <w:rPr>
                <w:sz w:val="22"/>
                <w:szCs w:val="22"/>
              </w:rPr>
              <w:t>Lab</w:t>
            </w:r>
            <w:r w:rsidR="00AE0611" w:rsidRPr="00E369A1">
              <w:rPr>
                <w:sz w:val="22"/>
                <w:szCs w:val="22"/>
              </w:rPr>
              <w:t>b</w:t>
            </w:r>
            <w:r w:rsidRPr="00E369A1">
              <w:rPr>
                <w:sz w:val="22"/>
                <w:szCs w:val="22"/>
              </w:rPr>
              <w:t>instruktion 1</w:t>
            </w:r>
          </w:p>
        </w:tc>
        <w:tc>
          <w:tcPr>
            <w:tcW w:w="843" w:type="dxa"/>
          </w:tcPr>
          <w:p w14:paraId="2B3670F3" w14:textId="77777777" w:rsidR="00586AD7" w:rsidRPr="00E369A1" w:rsidRDefault="00586AD7" w:rsidP="00691A34">
            <w:pPr>
              <w:pStyle w:val="NormalWeb"/>
              <w:rPr>
                <w:sz w:val="22"/>
                <w:szCs w:val="22"/>
              </w:rPr>
            </w:pPr>
            <w:r w:rsidRPr="00E369A1">
              <w:rPr>
                <w:sz w:val="22"/>
                <w:szCs w:val="22"/>
              </w:rPr>
              <w:t>UH</w:t>
            </w:r>
          </w:p>
        </w:tc>
      </w:tr>
      <w:tr w:rsidR="00586AD7" w14:paraId="696CAE76" w14:textId="77777777" w:rsidTr="0003687B">
        <w:tc>
          <w:tcPr>
            <w:tcW w:w="571" w:type="dxa"/>
          </w:tcPr>
          <w:p w14:paraId="78D94773" w14:textId="77777777" w:rsidR="00586AD7" w:rsidRPr="00A031DD" w:rsidRDefault="00586AD7" w:rsidP="00691A34">
            <w:pPr>
              <w:pStyle w:val="NormalWeb"/>
              <w:rPr>
                <w:b/>
                <w:bCs/>
              </w:rPr>
            </w:pPr>
            <w:r w:rsidRPr="00A031DD">
              <w:rPr>
                <w:b/>
                <w:bCs/>
                <w:sz w:val="22"/>
                <w:szCs w:val="22"/>
              </w:rPr>
              <w:t xml:space="preserve">F3 </w:t>
            </w:r>
          </w:p>
        </w:tc>
        <w:tc>
          <w:tcPr>
            <w:tcW w:w="6228" w:type="dxa"/>
          </w:tcPr>
          <w:p w14:paraId="3510B2A8" w14:textId="419C3546" w:rsidR="00586AD7" w:rsidRDefault="00586AD7" w:rsidP="00126A1B">
            <w:pPr>
              <w:pStyle w:val="NormalWeb"/>
            </w:pPr>
            <w:r w:rsidRPr="00956612">
              <w:rPr>
                <w:rFonts w:eastAsia="TimesNewRomanPSMT"/>
                <w:sz w:val="22"/>
                <w:szCs w:val="22"/>
              </w:rPr>
              <w:t>Datainsamling</w:t>
            </w:r>
            <w:r w:rsidR="00126A1B">
              <w:rPr>
                <w:rFonts w:eastAsia="TimesNewRomanPSMT"/>
                <w:sz w:val="22"/>
                <w:szCs w:val="22"/>
              </w:rPr>
              <w:t xml:space="preserve">, </w:t>
            </w:r>
            <w:proofErr w:type="spellStart"/>
            <w:r w:rsidR="00126A1B">
              <w:rPr>
                <w:rFonts w:eastAsia="TimesNewRomanPSMT"/>
                <w:sz w:val="22"/>
                <w:szCs w:val="22"/>
              </w:rPr>
              <w:t>u</w:t>
            </w:r>
            <w:r w:rsidRPr="00956612">
              <w:rPr>
                <w:rFonts w:eastAsia="TimesNewRomanPSMT"/>
                <w:sz w:val="22"/>
                <w:szCs w:val="22"/>
              </w:rPr>
              <w:t>rvalsundersökningar</w:t>
            </w:r>
            <w:proofErr w:type="spellEnd"/>
            <w:r w:rsidRPr="00956612">
              <w:rPr>
                <w:rFonts w:eastAsia="TimesNewRomanPSMT"/>
                <w:sz w:val="22"/>
                <w:szCs w:val="22"/>
              </w:rPr>
              <w:t xml:space="preserve">, </w:t>
            </w:r>
            <w:proofErr w:type="spellStart"/>
            <w:r w:rsidRPr="00956612">
              <w:rPr>
                <w:rFonts w:eastAsia="TimesNewRomanPSMT"/>
                <w:sz w:val="22"/>
                <w:szCs w:val="22"/>
              </w:rPr>
              <w:t>enkätundersökningar</w:t>
            </w:r>
            <w:proofErr w:type="spellEnd"/>
            <w:r w:rsidRPr="00956612">
              <w:rPr>
                <w:rFonts w:eastAsia="TimesNewRomanPSMT"/>
                <w:sz w:val="22"/>
                <w:szCs w:val="22"/>
              </w:rPr>
              <w:t xml:space="preserve">, register och databaser, </w:t>
            </w:r>
            <w:proofErr w:type="spellStart"/>
            <w:r w:rsidRPr="00956612">
              <w:rPr>
                <w:rFonts w:eastAsia="TimesNewRomanPSMT"/>
                <w:sz w:val="22"/>
                <w:szCs w:val="22"/>
              </w:rPr>
              <w:t>öppna</w:t>
            </w:r>
            <w:proofErr w:type="spellEnd"/>
            <w:r w:rsidRPr="00956612">
              <w:rPr>
                <w:rFonts w:eastAsia="TimesNewRomanPSMT"/>
                <w:sz w:val="22"/>
                <w:szCs w:val="22"/>
              </w:rPr>
              <w:t xml:space="preserve"> </w:t>
            </w:r>
            <w:proofErr w:type="spellStart"/>
            <w:r w:rsidRPr="00956612">
              <w:rPr>
                <w:rFonts w:eastAsia="TimesNewRomanPSMT"/>
                <w:sz w:val="22"/>
                <w:szCs w:val="22"/>
              </w:rPr>
              <w:t>datakällor</w:t>
            </w:r>
            <w:proofErr w:type="spellEnd"/>
            <w:r>
              <w:rPr>
                <w:rFonts w:eastAsia="TimesNewRomanPSMT"/>
                <w:sz w:val="22"/>
                <w:szCs w:val="22"/>
              </w:rPr>
              <w:t>.</w:t>
            </w:r>
          </w:p>
        </w:tc>
        <w:tc>
          <w:tcPr>
            <w:tcW w:w="1985" w:type="dxa"/>
          </w:tcPr>
          <w:p w14:paraId="7BF837FA" w14:textId="40CB7093" w:rsidR="00170150" w:rsidRDefault="00170150" w:rsidP="003C1987">
            <w:pPr>
              <w:rPr>
                <w:sz w:val="22"/>
                <w:szCs w:val="22"/>
              </w:rPr>
            </w:pPr>
            <w:r>
              <w:rPr>
                <w:sz w:val="22"/>
                <w:szCs w:val="22"/>
              </w:rPr>
              <w:t>IMS k</w:t>
            </w:r>
            <w:r w:rsidR="00586AD7">
              <w:rPr>
                <w:sz w:val="22"/>
                <w:szCs w:val="22"/>
              </w:rPr>
              <w:t xml:space="preserve">ap </w:t>
            </w:r>
            <w:proofErr w:type="gramStart"/>
            <w:r w:rsidR="008B6208">
              <w:rPr>
                <w:sz w:val="22"/>
                <w:szCs w:val="22"/>
              </w:rPr>
              <w:t>1-</w:t>
            </w:r>
            <w:r w:rsidR="00586AD7">
              <w:rPr>
                <w:sz w:val="22"/>
                <w:szCs w:val="22"/>
              </w:rPr>
              <w:t>2</w:t>
            </w:r>
            <w:proofErr w:type="gramEnd"/>
          </w:p>
          <w:p w14:paraId="69A73E53" w14:textId="3F195D9A" w:rsidR="004743EB" w:rsidRPr="004743EB" w:rsidRDefault="001B55F7" w:rsidP="00247825">
            <w:pPr>
              <w:spacing w:after="120"/>
              <w:rPr>
                <w:sz w:val="22"/>
                <w:szCs w:val="22"/>
              </w:rPr>
            </w:pPr>
            <w:r>
              <w:rPr>
                <w:sz w:val="22"/>
                <w:szCs w:val="22"/>
              </w:rPr>
              <w:t xml:space="preserve">SDM kap </w:t>
            </w:r>
            <w:proofErr w:type="gramStart"/>
            <w:r>
              <w:rPr>
                <w:sz w:val="22"/>
                <w:szCs w:val="22"/>
              </w:rPr>
              <w:t>10</w:t>
            </w:r>
            <w:r w:rsidR="008B6208">
              <w:rPr>
                <w:sz w:val="22"/>
                <w:szCs w:val="22"/>
              </w:rPr>
              <w:t>.1-10.3</w:t>
            </w:r>
            <w:proofErr w:type="gramEnd"/>
            <w:r w:rsidR="004743EB">
              <w:rPr>
                <w:sz w:val="22"/>
                <w:szCs w:val="22"/>
              </w:rPr>
              <w:t xml:space="preserve"> D kap 2</w:t>
            </w:r>
          </w:p>
        </w:tc>
        <w:tc>
          <w:tcPr>
            <w:tcW w:w="843" w:type="dxa"/>
          </w:tcPr>
          <w:p w14:paraId="500EF8D4" w14:textId="77777777" w:rsidR="00586AD7" w:rsidRPr="00E369A1" w:rsidRDefault="00586AD7" w:rsidP="00691A34">
            <w:pPr>
              <w:pStyle w:val="NormalWeb"/>
              <w:rPr>
                <w:sz w:val="22"/>
                <w:szCs w:val="22"/>
              </w:rPr>
            </w:pPr>
            <w:r w:rsidRPr="00E369A1">
              <w:rPr>
                <w:sz w:val="22"/>
                <w:szCs w:val="22"/>
              </w:rPr>
              <w:t>AF</w:t>
            </w:r>
          </w:p>
        </w:tc>
      </w:tr>
      <w:tr w:rsidR="00586AD7" w14:paraId="76B5C254" w14:textId="77777777" w:rsidTr="0003687B">
        <w:tc>
          <w:tcPr>
            <w:tcW w:w="571" w:type="dxa"/>
          </w:tcPr>
          <w:p w14:paraId="096DCFB8" w14:textId="77777777" w:rsidR="00586AD7" w:rsidRPr="00A031DD" w:rsidRDefault="00586AD7" w:rsidP="00691A34">
            <w:pPr>
              <w:pStyle w:val="NormalWeb"/>
              <w:rPr>
                <w:b/>
                <w:bCs/>
              </w:rPr>
            </w:pPr>
            <w:r w:rsidRPr="00A031DD">
              <w:rPr>
                <w:b/>
                <w:bCs/>
                <w:color w:val="000000" w:themeColor="text1"/>
                <w:sz w:val="22"/>
                <w:szCs w:val="22"/>
              </w:rPr>
              <w:t>D2</w:t>
            </w:r>
          </w:p>
        </w:tc>
        <w:tc>
          <w:tcPr>
            <w:tcW w:w="6228" w:type="dxa"/>
          </w:tcPr>
          <w:p w14:paraId="5D45CF2B" w14:textId="1A057325" w:rsidR="00586AD7" w:rsidRPr="00A031DD" w:rsidRDefault="00F55F75" w:rsidP="00247825">
            <w:pPr>
              <w:spacing w:after="120"/>
              <w:rPr>
                <w:rFonts w:eastAsia="TimesNewRomanPSMT"/>
                <w:sz w:val="22"/>
                <w:szCs w:val="22"/>
              </w:rPr>
            </w:pPr>
            <w:r w:rsidRPr="00F55F75">
              <w:rPr>
                <w:rFonts w:eastAsia="TimesNewRomanPSMT"/>
                <w:sz w:val="22"/>
                <w:szCs w:val="22"/>
              </w:rPr>
              <w:t>Deskription i R, plotta, sammanfattande mått, etc.</w:t>
            </w:r>
          </w:p>
        </w:tc>
        <w:tc>
          <w:tcPr>
            <w:tcW w:w="1985" w:type="dxa"/>
          </w:tcPr>
          <w:p w14:paraId="5A297B29" w14:textId="690397EB" w:rsidR="00586AD7" w:rsidRDefault="002C690D" w:rsidP="00E369A1">
            <w:pPr>
              <w:spacing w:after="120"/>
            </w:pPr>
            <w:r w:rsidRPr="00E369A1">
              <w:rPr>
                <w:sz w:val="22"/>
                <w:szCs w:val="22"/>
              </w:rPr>
              <w:t>Lab</w:t>
            </w:r>
            <w:r w:rsidR="00AE0611" w:rsidRPr="00E369A1">
              <w:rPr>
                <w:sz w:val="22"/>
                <w:szCs w:val="22"/>
              </w:rPr>
              <w:t>b</w:t>
            </w:r>
            <w:r w:rsidRPr="00E369A1">
              <w:rPr>
                <w:sz w:val="22"/>
                <w:szCs w:val="22"/>
              </w:rPr>
              <w:t>instruktion 2</w:t>
            </w:r>
          </w:p>
        </w:tc>
        <w:tc>
          <w:tcPr>
            <w:tcW w:w="843" w:type="dxa"/>
          </w:tcPr>
          <w:p w14:paraId="0466CC3C" w14:textId="77777777" w:rsidR="00586AD7" w:rsidRPr="00E369A1" w:rsidRDefault="00586AD7" w:rsidP="00691A34">
            <w:pPr>
              <w:pStyle w:val="NormalWeb"/>
              <w:rPr>
                <w:sz w:val="22"/>
                <w:szCs w:val="22"/>
              </w:rPr>
            </w:pPr>
            <w:r w:rsidRPr="00E369A1">
              <w:rPr>
                <w:sz w:val="22"/>
                <w:szCs w:val="22"/>
              </w:rPr>
              <w:t>AF</w:t>
            </w:r>
          </w:p>
        </w:tc>
      </w:tr>
      <w:tr w:rsidR="00586AD7" w14:paraId="47AC3E78" w14:textId="77777777" w:rsidTr="0003687B">
        <w:tc>
          <w:tcPr>
            <w:tcW w:w="571" w:type="dxa"/>
          </w:tcPr>
          <w:p w14:paraId="35ED1AFC" w14:textId="77777777" w:rsidR="00586AD7" w:rsidRPr="00A031DD" w:rsidRDefault="00586AD7" w:rsidP="00691A34">
            <w:pPr>
              <w:pStyle w:val="NormalWeb"/>
              <w:rPr>
                <w:b/>
                <w:bCs/>
              </w:rPr>
            </w:pPr>
            <w:r w:rsidRPr="00A031DD">
              <w:rPr>
                <w:b/>
                <w:bCs/>
                <w:sz w:val="22"/>
                <w:szCs w:val="22"/>
              </w:rPr>
              <w:t xml:space="preserve">F4 </w:t>
            </w:r>
          </w:p>
        </w:tc>
        <w:tc>
          <w:tcPr>
            <w:tcW w:w="6228" w:type="dxa"/>
          </w:tcPr>
          <w:p w14:paraId="643102CC" w14:textId="7CCBF886" w:rsidR="00586AD7" w:rsidRDefault="00586AD7" w:rsidP="00247825">
            <w:pPr>
              <w:spacing w:after="120"/>
            </w:pPr>
            <w:r w:rsidRPr="00956612">
              <w:rPr>
                <w:rFonts w:eastAsia="TimesNewRomanPSMT"/>
                <w:sz w:val="22"/>
                <w:szCs w:val="22"/>
              </w:rPr>
              <w:t xml:space="preserve">Tolkning av sannolikhet och </w:t>
            </w:r>
            <w:proofErr w:type="spellStart"/>
            <w:r w:rsidRPr="00956612">
              <w:rPr>
                <w:rFonts w:eastAsia="TimesNewRomanPSMT"/>
                <w:sz w:val="22"/>
                <w:szCs w:val="22"/>
              </w:rPr>
              <w:t>osäkerhet</w:t>
            </w:r>
            <w:proofErr w:type="spellEnd"/>
            <w:r w:rsidRPr="00956612">
              <w:rPr>
                <w:rFonts w:eastAsia="TimesNewRomanPSMT"/>
                <w:sz w:val="22"/>
                <w:szCs w:val="22"/>
              </w:rPr>
              <w:t>, stokastiska variabler</w:t>
            </w:r>
            <w:r>
              <w:rPr>
                <w:rFonts w:eastAsia="TimesNewRomanPSMT"/>
                <w:sz w:val="22"/>
                <w:szCs w:val="22"/>
              </w:rPr>
              <w:t xml:space="preserve">. Normalfördelning, </w:t>
            </w:r>
            <w:proofErr w:type="spellStart"/>
            <w:r>
              <w:rPr>
                <w:rFonts w:eastAsia="TimesNewRomanPSMT"/>
                <w:sz w:val="22"/>
                <w:szCs w:val="22"/>
              </w:rPr>
              <w:t>samplingfördelning</w:t>
            </w:r>
            <w:proofErr w:type="spellEnd"/>
            <w:r w:rsidR="004A5F8A">
              <w:rPr>
                <w:rFonts w:eastAsia="TimesNewRomanPSMT"/>
                <w:sz w:val="22"/>
                <w:szCs w:val="22"/>
              </w:rPr>
              <w:t>.</w:t>
            </w:r>
            <w:r>
              <w:rPr>
                <w:rFonts w:eastAsia="TimesNewRomanPSMT"/>
                <w:sz w:val="22"/>
                <w:szCs w:val="22"/>
              </w:rPr>
              <w:t xml:space="preserve"> C</w:t>
            </w:r>
            <w:r w:rsidR="004A5F8A">
              <w:rPr>
                <w:rFonts w:eastAsia="TimesNewRomanPSMT"/>
                <w:sz w:val="22"/>
                <w:szCs w:val="22"/>
              </w:rPr>
              <w:t>entrala gränsvärdessatsen.</w:t>
            </w:r>
          </w:p>
        </w:tc>
        <w:tc>
          <w:tcPr>
            <w:tcW w:w="1985" w:type="dxa"/>
          </w:tcPr>
          <w:p w14:paraId="4745305D" w14:textId="4FB5291A" w:rsidR="004A5F8A" w:rsidRDefault="00F55F75" w:rsidP="00247825">
            <w:pPr>
              <w:spacing w:after="120"/>
            </w:pPr>
            <w:r>
              <w:rPr>
                <w:sz w:val="22"/>
                <w:szCs w:val="22"/>
              </w:rPr>
              <w:t>IMS k</w:t>
            </w:r>
            <w:r w:rsidR="00586AD7">
              <w:rPr>
                <w:sz w:val="22"/>
                <w:szCs w:val="22"/>
              </w:rPr>
              <w:t>ap 13</w:t>
            </w:r>
            <w:r w:rsidR="004A5F8A">
              <w:rPr>
                <w:sz w:val="22"/>
                <w:szCs w:val="22"/>
              </w:rPr>
              <w:t xml:space="preserve">, </w:t>
            </w:r>
            <w:r w:rsidR="004A5F8A" w:rsidRPr="00CE20D5">
              <w:rPr>
                <w:sz w:val="22"/>
                <w:szCs w:val="22"/>
              </w:rPr>
              <w:t xml:space="preserve">SDM kap </w:t>
            </w:r>
            <w:proofErr w:type="gramStart"/>
            <w:r w:rsidR="004A5F8A" w:rsidRPr="00CE20D5">
              <w:rPr>
                <w:sz w:val="22"/>
                <w:szCs w:val="22"/>
              </w:rPr>
              <w:t>12.1-12.3</w:t>
            </w:r>
            <w:proofErr w:type="gramEnd"/>
          </w:p>
        </w:tc>
        <w:tc>
          <w:tcPr>
            <w:tcW w:w="843" w:type="dxa"/>
          </w:tcPr>
          <w:p w14:paraId="445D3AF9" w14:textId="77777777" w:rsidR="00586AD7" w:rsidRPr="00E369A1" w:rsidRDefault="00586AD7" w:rsidP="00691A34">
            <w:pPr>
              <w:pStyle w:val="NormalWeb"/>
              <w:rPr>
                <w:sz w:val="22"/>
                <w:szCs w:val="22"/>
              </w:rPr>
            </w:pPr>
            <w:r w:rsidRPr="00E369A1">
              <w:rPr>
                <w:sz w:val="22"/>
                <w:szCs w:val="22"/>
              </w:rPr>
              <w:t>AF</w:t>
            </w:r>
          </w:p>
        </w:tc>
      </w:tr>
      <w:tr w:rsidR="00586AD7" w14:paraId="2F552BA7" w14:textId="77777777" w:rsidTr="0003687B">
        <w:tc>
          <w:tcPr>
            <w:tcW w:w="571" w:type="dxa"/>
          </w:tcPr>
          <w:p w14:paraId="35E55D88" w14:textId="77777777" w:rsidR="00586AD7" w:rsidRPr="00A031DD" w:rsidRDefault="00586AD7" w:rsidP="00691A34">
            <w:pPr>
              <w:pStyle w:val="NormalWeb"/>
              <w:rPr>
                <w:b/>
                <w:bCs/>
              </w:rPr>
            </w:pPr>
            <w:r w:rsidRPr="00A031DD">
              <w:rPr>
                <w:b/>
                <w:bCs/>
                <w:sz w:val="22"/>
                <w:szCs w:val="22"/>
              </w:rPr>
              <w:t>F5</w:t>
            </w:r>
          </w:p>
        </w:tc>
        <w:tc>
          <w:tcPr>
            <w:tcW w:w="6228" w:type="dxa"/>
          </w:tcPr>
          <w:p w14:paraId="3B41FF60" w14:textId="77777777" w:rsidR="00586AD7" w:rsidRDefault="00586AD7" w:rsidP="00247825">
            <w:pPr>
              <w:spacing w:after="120"/>
            </w:pPr>
            <w:r w:rsidRPr="00956612">
              <w:rPr>
                <w:rFonts w:eastAsia="TimesNewRomanPSMT"/>
                <w:sz w:val="22"/>
                <w:szCs w:val="22"/>
              </w:rPr>
              <w:t>Introduktion till inferens, punktskattning, konfidensintervall</w:t>
            </w:r>
          </w:p>
        </w:tc>
        <w:tc>
          <w:tcPr>
            <w:tcW w:w="1985" w:type="dxa"/>
          </w:tcPr>
          <w:p w14:paraId="6DEEDEF6" w14:textId="56D5A4E0" w:rsidR="00CE20D5" w:rsidRPr="00CE20D5" w:rsidRDefault="00F55F75" w:rsidP="00247825">
            <w:pPr>
              <w:spacing w:after="120"/>
              <w:rPr>
                <w:sz w:val="22"/>
                <w:szCs w:val="22"/>
              </w:rPr>
            </w:pPr>
            <w:r>
              <w:rPr>
                <w:sz w:val="22"/>
                <w:szCs w:val="22"/>
              </w:rPr>
              <w:t>IMS k</w:t>
            </w:r>
            <w:r w:rsidR="00586AD7">
              <w:rPr>
                <w:sz w:val="22"/>
                <w:szCs w:val="22"/>
              </w:rPr>
              <w:t>ap 11, (12), 13.6, 16</w:t>
            </w:r>
          </w:p>
        </w:tc>
        <w:tc>
          <w:tcPr>
            <w:tcW w:w="843" w:type="dxa"/>
          </w:tcPr>
          <w:p w14:paraId="7FEC8271" w14:textId="77777777" w:rsidR="00586AD7" w:rsidRPr="00E369A1" w:rsidRDefault="00586AD7" w:rsidP="00691A34">
            <w:pPr>
              <w:pStyle w:val="NormalWeb"/>
              <w:rPr>
                <w:sz w:val="22"/>
                <w:szCs w:val="22"/>
              </w:rPr>
            </w:pPr>
            <w:r w:rsidRPr="00E369A1">
              <w:rPr>
                <w:sz w:val="22"/>
                <w:szCs w:val="22"/>
              </w:rPr>
              <w:t>UH</w:t>
            </w:r>
          </w:p>
        </w:tc>
      </w:tr>
      <w:tr w:rsidR="00586AD7" w14:paraId="34A2EA56" w14:textId="77777777" w:rsidTr="0003687B">
        <w:tc>
          <w:tcPr>
            <w:tcW w:w="571" w:type="dxa"/>
          </w:tcPr>
          <w:p w14:paraId="71787038" w14:textId="77777777" w:rsidR="00586AD7" w:rsidRPr="00A031DD" w:rsidRDefault="00586AD7" w:rsidP="00691A34">
            <w:pPr>
              <w:pStyle w:val="NormalWeb"/>
              <w:rPr>
                <w:b/>
                <w:bCs/>
              </w:rPr>
            </w:pPr>
            <w:r w:rsidRPr="00A031DD">
              <w:rPr>
                <w:b/>
                <w:bCs/>
                <w:color w:val="000000" w:themeColor="text1"/>
                <w:sz w:val="22"/>
                <w:szCs w:val="22"/>
              </w:rPr>
              <w:t>Ö1</w:t>
            </w:r>
          </w:p>
        </w:tc>
        <w:tc>
          <w:tcPr>
            <w:tcW w:w="6228" w:type="dxa"/>
          </w:tcPr>
          <w:p w14:paraId="34760A48" w14:textId="4EA55354" w:rsidR="00586AD7" w:rsidRDefault="00586AD7" w:rsidP="00691A34">
            <w:pPr>
              <w:pStyle w:val="NormalWeb"/>
            </w:pPr>
            <w:r w:rsidRPr="00956612">
              <w:rPr>
                <w:sz w:val="22"/>
                <w:szCs w:val="22"/>
              </w:rPr>
              <w:t>Sannolikheter</w:t>
            </w:r>
          </w:p>
        </w:tc>
        <w:tc>
          <w:tcPr>
            <w:tcW w:w="1985" w:type="dxa"/>
          </w:tcPr>
          <w:p w14:paraId="2F754266" w14:textId="46284171" w:rsidR="00CE20D5" w:rsidRPr="00CE20D5" w:rsidRDefault="00CE20D5" w:rsidP="00247825">
            <w:pPr>
              <w:spacing w:after="120"/>
              <w:rPr>
                <w:sz w:val="22"/>
                <w:szCs w:val="22"/>
              </w:rPr>
            </w:pPr>
            <w:r w:rsidRPr="00CE20D5">
              <w:rPr>
                <w:sz w:val="22"/>
                <w:szCs w:val="22"/>
              </w:rPr>
              <w:t xml:space="preserve">SDM kap </w:t>
            </w:r>
            <w:proofErr w:type="gramStart"/>
            <w:r w:rsidRPr="00CE20D5">
              <w:rPr>
                <w:sz w:val="22"/>
                <w:szCs w:val="22"/>
              </w:rPr>
              <w:t>12.1-12.3</w:t>
            </w:r>
            <w:proofErr w:type="gramEnd"/>
            <w:r>
              <w:rPr>
                <w:sz w:val="22"/>
                <w:szCs w:val="22"/>
              </w:rPr>
              <w:t xml:space="preserve"> Övningsuppgifter</w:t>
            </w:r>
          </w:p>
        </w:tc>
        <w:tc>
          <w:tcPr>
            <w:tcW w:w="843" w:type="dxa"/>
          </w:tcPr>
          <w:p w14:paraId="40811F84" w14:textId="77777777" w:rsidR="00586AD7" w:rsidRPr="00E369A1" w:rsidRDefault="00586AD7" w:rsidP="00691A34">
            <w:pPr>
              <w:pStyle w:val="NormalWeb"/>
              <w:rPr>
                <w:sz w:val="22"/>
                <w:szCs w:val="22"/>
              </w:rPr>
            </w:pPr>
            <w:r w:rsidRPr="00E369A1">
              <w:rPr>
                <w:sz w:val="22"/>
                <w:szCs w:val="22"/>
              </w:rPr>
              <w:t>AF</w:t>
            </w:r>
          </w:p>
        </w:tc>
      </w:tr>
      <w:tr w:rsidR="00586AD7" w14:paraId="32BDEFC2" w14:textId="77777777" w:rsidTr="0003687B">
        <w:tc>
          <w:tcPr>
            <w:tcW w:w="571" w:type="dxa"/>
          </w:tcPr>
          <w:p w14:paraId="6904C7D8" w14:textId="77777777" w:rsidR="00586AD7" w:rsidRPr="00A031DD" w:rsidRDefault="00586AD7" w:rsidP="00691A34">
            <w:pPr>
              <w:pStyle w:val="NormalWeb"/>
              <w:rPr>
                <w:b/>
                <w:bCs/>
              </w:rPr>
            </w:pPr>
            <w:r w:rsidRPr="00A031DD">
              <w:rPr>
                <w:b/>
                <w:bCs/>
                <w:sz w:val="22"/>
                <w:szCs w:val="22"/>
              </w:rPr>
              <w:t>F6</w:t>
            </w:r>
          </w:p>
        </w:tc>
        <w:tc>
          <w:tcPr>
            <w:tcW w:w="6228" w:type="dxa"/>
          </w:tcPr>
          <w:p w14:paraId="7773AB2B" w14:textId="77777777" w:rsidR="00586AD7" w:rsidRDefault="00586AD7" w:rsidP="00691A34">
            <w:pPr>
              <w:pStyle w:val="NormalWeb"/>
            </w:pPr>
            <w:proofErr w:type="spellStart"/>
            <w:r w:rsidRPr="00956612">
              <w:rPr>
                <w:rFonts w:eastAsia="TimesNewRomanPSMT"/>
                <w:sz w:val="22"/>
                <w:szCs w:val="22"/>
              </w:rPr>
              <w:t>Inferens</w:t>
            </w:r>
            <w:proofErr w:type="spellEnd"/>
            <w:r w:rsidRPr="00956612">
              <w:rPr>
                <w:rFonts w:eastAsia="TimesNewRomanPSMT"/>
                <w:sz w:val="22"/>
                <w:szCs w:val="22"/>
              </w:rPr>
              <w:t xml:space="preserve">; </w:t>
            </w:r>
            <w:proofErr w:type="spellStart"/>
            <w:r w:rsidRPr="00956612">
              <w:rPr>
                <w:rFonts w:eastAsia="TimesNewRomanPSMT"/>
                <w:sz w:val="22"/>
                <w:szCs w:val="22"/>
              </w:rPr>
              <w:t>hypotesprövning</w:t>
            </w:r>
            <w:proofErr w:type="spellEnd"/>
            <w:r w:rsidRPr="00956612">
              <w:rPr>
                <w:rFonts w:eastAsia="TimesNewRomanPSMT"/>
                <w:sz w:val="22"/>
                <w:szCs w:val="22"/>
              </w:rPr>
              <w:t>, p-värde</w:t>
            </w:r>
          </w:p>
        </w:tc>
        <w:tc>
          <w:tcPr>
            <w:tcW w:w="1985" w:type="dxa"/>
          </w:tcPr>
          <w:p w14:paraId="2B7A7A92" w14:textId="1B9D1147" w:rsidR="00586AD7" w:rsidRDefault="00F55F75" w:rsidP="00247825">
            <w:pPr>
              <w:spacing w:after="120"/>
            </w:pPr>
            <w:r>
              <w:rPr>
                <w:sz w:val="22"/>
                <w:szCs w:val="22"/>
              </w:rPr>
              <w:t>IMS k</w:t>
            </w:r>
            <w:r w:rsidR="00586AD7">
              <w:rPr>
                <w:sz w:val="22"/>
                <w:szCs w:val="22"/>
              </w:rPr>
              <w:t>ap 11, 14 (15), 16</w:t>
            </w:r>
            <w:del w:id="6" w:author="Microsoft Office User" w:date="2025-02-23T20:55:00Z">
              <w:r w:rsidR="00096395" w:rsidDel="000606AB">
                <w:rPr>
                  <w:sz w:val="22"/>
                  <w:szCs w:val="22"/>
                </w:rPr>
                <w:delText>,</w:delText>
              </w:r>
            </w:del>
            <w:r w:rsidR="00096395">
              <w:rPr>
                <w:sz w:val="22"/>
                <w:szCs w:val="22"/>
              </w:rPr>
              <w:t xml:space="preserve"> </w:t>
            </w:r>
            <w:del w:id="7" w:author="Microsoft Office User" w:date="2025-02-23T20:55:00Z">
              <w:r w:rsidR="00096395" w:rsidRPr="00096395" w:rsidDel="000606AB">
                <w:rPr>
                  <w:color w:val="FF0000"/>
                  <w:sz w:val="22"/>
                  <w:szCs w:val="22"/>
                </w:rPr>
                <w:delText>19.2.3 -19.2.</w:delText>
              </w:r>
              <w:r w:rsidR="005E10F8" w:rsidDel="000606AB">
                <w:rPr>
                  <w:color w:val="FF0000"/>
                  <w:sz w:val="22"/>
                  <w:szCs w:val="22"/>
                </w:rPr>
                <w:delText>5</w:delText>
              </w:r>
            </w:del>
          </w:p>
        </w:tc>
        <w:tc>
          <w:tcPr>
            <w:tcW w:w="843" w:type="dxa"/>
          </w:tcPr>
          <w:p w14:paraId="14BD06E3" w14:textId="77777777" w:rsidR="00586AD7" w:rsidRPr="00E369A1" w:rsidRDefault="00586AD7" w:rsidP="00691A34">
            <w:pPr>
              <w:pStyle w:val="NormalWeb"/>
              <w:rPr>
                <w:sz w:val="22"/>
                <w:szCs w:val="22"/>
              </w:rPr>
            </w:pPr>
            <w:r w:rsidRPr="00E369A1">
              <w:rPr>
                <w:sz w:val="22"/>
                <w:szCs w:val="22"/>
              </w:rPr>
              <w:t>UH</w:t>
            </w:r>
          </w:p>
        </w:tc>
      </w:tr>
      <w:tr w:rsidR="00586AD7" w14:paraId="53290DDC" w14:textId="77777777" w:rsidTr="0003687B">
        <w:tc>
          <w:tcPr>
            <w:tcW w:w="571" w:type="dxa"/>
          </w:tcPr>
          <w:p w14:paraId="3BA3AF48" w14:textId="77777777" w:rsidR="00586AD7" w:rsidRPr="00A031DD" w:rsidRDefault="00586AD7" w:rsidP="00691A34">
            <w:pPr>
              <w:pStyle w:val="NormalWeb"/>
              <w:rPr>
                <w:b/>
                <w:bCs/>
              </w:rPr>
            </w:pPr>
            <w:r w:rsidRPr="00A031DD">
              <w:rPr>
                <w:b/>
                <w:bCs/>
                <w:color w:val="000000" w:themeColor="text1"/>
                <w:sz w:val="22"/>
                <w:szCs w:val="22"/>
              </w:rPr>
              <w:t>Ö2</w:t>
            </w:r>
            <w:r w:rsidRPr="00A031DD">
              <w:rPr>
                <w:b/>
                <w:bCs/>
                <w:color w:val="92D050"/>
                <w:sz w:val="22"/>
                <w:szCs w:val="22"/>
              </w:rPr>
              <w:t xml:space="preserve"> </w:t>
            </w:r>
          </w:p>
        </w:tc>
        <w:tc>
          <w:tcPr>
            <w:tcW w:w="6228" w:type="dxa"/>
          </w:tcPr>
          <w:p w14:paraId="118833C7" w14:textId="40930A3C" w:rsidR="00586AD7" w:rsidRDefault="00586AD7" w:rsidP="00247825">
            <w:pPr>
              <w:spacing w:after="120"/>
            </w:pPr>
            <w:proofErr w:type="spellStart"/>
            <w:r w:rsidRPr="00956612">
              <w:rPr>
                <w:rFonts w:eastAsia="TimesNewRomanPSMT"/>
                <w:sz w:val="22"/>
                <w:szCs w:val="22"/>
              </w:rPr>
              <w:t>Inferens</w:t>
            </w:r>
            <w:proofErr w:type="spellEnd"/>
            <w:r w:rsidRPr="00956612">
              <w:rPr>
                <w:sz w:val="22"/>
                <w:szCs w:val="22"/>
              </w:rPr>
              <w:t xml:space="preserve">: </w:t>
            </w:r>
            <w:r w:rsidRPr="00956612">
              <w:rPr>
                <w:rFonts w:eastAsia="TimesNewRomanPSMT"/>
                <w:sz w:val="22"/>
                <w:szCs w:val="22"/>
              </w:rPr>
              <w:t>punktskattning, konfidensintervall</w:t>
            </w:r>
            <w:r>
              <w:rPr>
                <w:rFonts w:eastAsia="TimesNewRomanPSMT"/>
                <w:sz w:val="22"/>
                <w:szCs w:val="22"/>
              </w:rPr>
              <w:t xml:space="preserve">, </w:t>
            </w:r>
            <w:proofErr w:type="spellStart"/>
            <w:r w:rsidRPr="00956612">
              <w:rPr>
                <w:rFonts w:eastAsia="TimesNewRomanPSMT"/>
                <w:sz w:val="22"/>
                <w:szCs w:val="22"/>
              </w:rPr>
              <w:t>hypotesprövning</w:t>
            </w:r>
            <w:proofErr w:type="spellEnd"/>
            <w:r w:rsidRPr="00956612">
              <w:rPr>
                <w:rFonts w:eastAsia="TimesNewRomanPSMT"/>
                <w:sz w:val="22"/>
                <w:szCs w:val="22"/>
              </w:rPr>
              <w:t>, p-vär</w:t>
            </w:r>
            <w:r>
              <w:rPr>
                <w:rFonts w:eastAsia="TimesNewRomanPSMT"/>
                <w:sz w:val="22"/>
                <w:szCs w:val="22"/>
              </w:rPr>
              <w:t>de</w:t>
            </w:r>
          </w:p>
        </w:tc>
        <w:tc>
          <w:tcPr>
            <w:tcW w:w="1985" w:type="dxa"/>
          </w:tcPr>
          <w:p w14:paraId="31370BDF" w14:textId="4B575F36" w:rsidR="00586AD7" w:rsidRDefault="00CE20D5" w:rsidP="00691A34">
            <w:pPr>
              <w:pStyle w:val="NormalWeb"/>
            </w:pPr>
            <w:r>
              <w:rPr>
                <w:sz w:val="22"/>
                <w:szCs w:val="22"/>
              </w:rPr>
              <w:t>Övningsuppgifter</w:t>
            </w:r>
          </w:p>
        </w:tc>
        <w:tc>
          <w:tcPr>
            <w:tcW w:w="843" w:type="dxa"/>
          </w:tcPr>
          <w:p w14:paraId="27CF34CB" w14:textId="77777777" w:rsidR="00586AD7" w:rsidRPr="00E369A1" w:rsidRDefault="00586AD7" w:rsidP="00691A34">
            <w:pPr>
              <w:pStyle w:val="NormalWeb"/>
              <w:rPr>
                <w:sz w:val="22"/>
                <w:szCs w:val="22"/>
              </w:rPr>
            </w:pPr>
            <w:r w:rsidRPr="00E369A1">
              <w:rPr>
                <w:sz w:val="22"/>
                <w:szCs w:val="22"/>
              </w:rPr>
              <w:t>UH</w:t>
            </w:r>
          </w:p>
        </w:tc>
      </w:tr>
      <w:tr w:rsidR="00586AD7" w14:paraId="4B28E97D" w14:textId="77777777" w:rsidTr="0003687B">
        <w:tc>
          <w:tcPr>
            <w:tcW w:w="571" w:type="dxa"/>
          </w:tcPr>
          <w:p w14:paraId="6905A103" w14:textId="77777777" w:rsidR="00586AD7" w:rsidRPr="00A031DD" w:rsidRDefault="00586AD7" w:rsidP="00691A34">
            <w:pPr>
              <w:pStyle w:val="NormalWeb"/>
              <w:rPr>
                <w:b/>
                <w:bCs/>
              </w:rPr>
            </w:pPr>
            <w:r w:rsidRPr="00A031DD">
              <w:rPr>
                <w:b/>
                <w:bCs/>
                <w:color w:val="000000" w:themeColor="text1"/>
                <w:sz w:val="22"/>
                <w:szCs w:val="22"/>
              </w:rPr>
              <w:t>D3</w:t>
            </w:r>
            <w:r w:rsidRPr="00A031DD">
              <w:rPr>
                <w:b/>
                <w:bCs/>
                <w:color w:val="FF0000"/>
                <w:sz w:val="22"/>
                <w:szCs w:val="22"/>
              </w:rPr>
              <w:t xml:space="preserve"> </w:t>
            </w:r>
          </w:p>
        </w:tc>
        <w:tc>
          <w:tcPr>
            <w:tcW w:w="6228" w:type="dxa"/>
          </w:tcPr>
          <w:p w14:paraId="17FEE61B" w14:textId="77777777" w:rsidR="00586AD7" w:rsidRDefault="00586AD7" w:rsidP="00247825">
            <w:pPr>
              <w:spacing w:after="120"/>
            </w:pPr>
            <w:r w:rsidRPr="00956612">
              <w:rPr>
                <w:sz w:val="22"/>
                <w:szCs w:val="22"/>
              </w:rPr>
              <w:t>Konfidensintervall, Hypotesprövning</w:t>
            </w:r>
          </w:p>
        </w:tc>
        <w:tc>
          <w:tcPr>
            <w:tcW w:w="1985" w:type="dxa"/>
          </w:tcPr>
          <w:p w14:paraId="28CE5082" w14:textId="7BFEBF1E" w:rsidR="00586AD7" w:rsidRDefault="00170150" w:rsidP="00691A34">
            <w:pPr>
              <w:pStyle w:val="NormalWeb"/>
            </w:pPr>
            <w:r w:rsidRPr="00247825">
              <w:rPr>
                <w:sz w:val="22"/>
                <w:szCs w:val="22"/>
              </w:rPr>
              <w:t>Lab</w:t>
            </w:r>
            <w:r w:rsidR="00AE0611" w:rsidRPr="00247825">
              <w:rPr>
                <w:sz w:val="22"/>
                <w:szCs w:val="22"/>
              </w:rPr>
              <w:t>b</w:t>
            </w:r>
            <w:r w:rsidRPr="00247825">
              <w:rPr>
                <w:sz w:val="22"/>
                <w:szCs w:val="22"/>
              </w:rPr>
              <w:t>instruktion 3</w:t>
            </w:r>
          </w:p>
        </w:tc>
        <w:tc>
          <w:tcPr>
            <w:tcW w:w="843" w:type="dxa"/>
          </w:tcPr>
          <w:p w14:paraId="0DF355A2" w14:textId="77777777" w:rsidR="00586AD7" w:rsidRPr="00E369A1" w:rsidRDefault="00586AD7" w:rsidP="00691A34">
            <w:pPr>
              <w:pStyle w:val="NormalWeb"/>
              <w:rPr>
                <w:sz w:val="22"/>
                <w:szCs w:val="22"/>
              </w:rPr>
            </w:pPr>
            <w:r w:rsidRPr="00E369A1">
              <w:rPr>
                <w:sz w:val="22"/>
                <w:szCs w:val="22"/>
              </w:rPr>
              <w:t>UH</w:t>
            </w:r>
          </w:p>
        </w:tc>
      </w:tr>
      <w:tr w:rsidR="00586AD7" w14:paraId="2A64EADF" w14:textId="77777777" w:rsidTr="0003687B">
        <w:tc>
          <w:tcPr>
            <w:tcW w:w="571" w:type="dxa"/>
          </w:tcPr>
          <w:p w14:paraId="7B923EBE" w14:textId="77777777" w:rsidR="00586AD7" w:rsidRPr="00A031DD" w:rsidRDefault="00586AD7" w:rsidP="00691A34">
            <w:pPr>
              <w:pStyle w:val="NormalWeb"/>
              <w:rPr>
                <w:b/>
                <w:bCs/>
              </w:rPr>
            </w:pPr>
            <w:r w:rsidRPr="00A031DD">
              <w:rPr>
                <w:b/>
                <w:bCs/>
                <w:sz w:val="22"/>
                <w:szCs w:val="22"/>
              </w:rPr>
              <w:t xml:space="preserve">F7 </w:t>
            </w:r>
          </w:p>
        </w:tc>
        <w:tc>
          <w:tcPr>
            <w:tcW w:w="6228" w:type="dxa"/>
          </w:tcPr>
          <w:p w14:paraId="347DF32A" w14:textId="63FC8612" w:rsidR="00586AD7" w:rsidRDefault="00586AD7" w:rsidP="00247825">
            <w:pPr>
              <w:spacing w:after="120"/>
            </w:pPr>
            <w:r w:rsidRPr="00956612">
              <w:rPr>
                <w:sz w:val="22"/>
                <w:szCs w:val="22"/>
              </w:rPr>
              <w:t>Samband mellan variabler, kovarians</w:t>
            </w:r>
            <w:r w:rsidR="00247825">
              <w:rPr>
                <w:sz w:val="22"/>
                <w:szCs w:val="22"/>
              </w:rPr>
              <w:t>,</w:t>
            </w:r>
            <w:r w:rsidRPr="00956612">
              <w:rPr>
                <w:sz w:val="22"/>
                <w:szCs w:val="22"/>
              </w:rPr>
              <w:t xml:space="preserve"> korrelation, kausalitet</w:t>
            </w:r>
            <w:r>
              <w:rPr>
                <w:sz w:val="22"/>
                <w:szCs w:val="22"/>
              </w:rPr>
              <w:t>, intro regression</w:t>
            </w:r>
          </w:p>
        </w:tc>
        <w:tc>
          <w:tcPr>
            <w:tcW w:w="1985" w:type="dxa"/>
          </w:tcPr>
          <w:p w14:paraId="5EE65AB6" w14:textId="2EDD45A7" w:rsidR="00586AD7" w:rsidRDefault="00F55F75" w:rsidP="00691A34">
            <w:pPr>
              <w:pStyle w:val="NormalWeb"/>
            </w:pPr>
            <w:r>
              <w:rPr>
                <w:sz w:val="22"/>
                <w:szCs w:val="22"/>
              </w:rPr>
              <w:t>IMS k</w:t>
            </w:r>
            <w:r w:rsidR="00586AD7">
              <w:rPr>
                <w:sz w:val="22"/>
                <w:szCs w:val="22"/>
              </w:rPr>
              <w:t>ap 7</w:t>
            </w:r>
          </w:p>
        </w:tc>
        <w:tc>
          <w:tcPr>
            <w:tcW w:w="843" w:type="dxa"/>
          </w:tcPr>
          <w:p w14:paraId="4632EAC2" w14:textId="77777777" w:rsidR="00586AD7" w:rsidRPr="00E369A1" w:rsidRDefault="00586AD7" w:rsidP="00691A34">
            <w:pPr>
              <w:pStyle w:val="NormalWeb"/>
              <w:rPr>
                <w:sz w:val="22"/>
                <w:szCs w:val="22"/>
              </w:rPr>
            </w:pPr>
            <w:r w:rsidRPr="00E369A1">
              <w:rPr>
                <w:sz w:val="22"/>
                <w:szCs w:val="22"/>
              </w:rPr>
              <w:t>AF</w:t>
            </w:r>
          </w:p>
        </w:tc>
      </w:tr>
      <w:tr w:rsidR="00586AD7" w14:paraId="33C47630" w14:textId="77777777" w:rsidTr="0003687B">
        <w:tc>
          <w:tcPr>
            <w:tcW w:w="571" w:type="dxa"/>
          </w:tcPr>
          <w:p w14:paraId="7C93310B" w14:textId="77777777" w:rsidR="00586AD7" w:rsidRPr="00A031DD" w:rsidRDefault="00586AD7" w:rsidP="00691A34">
            <w:pPr>
              <w:pStyle w:val="NormalWeb"/>
              <w:rPr>
                <w:b/>
                <w:bCs/>
              </w:rPr>
            </w:pPr>
            <w:r w:rsidRPr="00A031DD">
              <w:rPr>
                <w:b/>
                <w:bCs/>
                <w:sz w:val="22"/>
                <w:szCs w:val="22"/>
              </w:rPr>
              <w:t xml:space="preserve">F8 </w:t>
            </w:r>
          </w:p>
        </w:tc>
        <w:tc>
          <w:tcPr>
            <w:tcW w:w="6228" w:type="dxa"/>
          </w:tcPr>
          <w:p w14:paraId="35CD7080" w14:textId="77777777" w:rsidR="00586AD7" w:rsidRDefault="00586AD7" w:rsidP="00247825">
            <w:pPr>
              <w:spacing w:after="120"/>
            </w:pPr>
            <w:r w:rsidRPr="00956612">
              <w:rPr>
                <w:sz w:val="22"/>
                <w:szCs w:val="22"/>
              </w:rPr>
              <w:t>Regression, prediktion</w:t>
            </w:r>
          </w:p>
        </w:tc>
        <w:tc>
          <w:tcPr>
            <w:tcW w:w="1985" w:type="dxa"/>
          </w:tcPr>
          <w:p w14:paraId="2561C1EF" w14:textId="3270615A" w:rsidR="000606AB" w:rsidRDefault="00F55F75" w:rsidP="000606AB">
            <w:pPr>
              <w:pStyle w:val="NormalWeb"/>
            </w:pPr>
            <w:r>
              <w:rPr>
                <w:sz w:val="22"/>
                <w:szCs w:val="22"/>
              </w:rPr>
              <w:t>IMS k</w:t>
            </w:r>
            <w:r w:rsidR="00586AD7">
              <w:rPr>
                <w:sz w:val="22"/>
                <w:szCs w:val="22"/>
              </w:rPr>
              <w:t>ap 7, 10, 24</w:t>
            </w:r>
            <w:ins w:id="8" w:author="Microsoft Office User" w:date="2025-02-23T20:55:00Z">
              <w:r w:rsidR="000606AB">
                <w:rPr>
                  <w:sz w:val="22"/>
                  <w:szCs w:val="22"/>
                </w:rPr>
                <w:t xml:space="preserve"> (</w:t>
              </w:r>
              <w:r w:rsidR="000606AB" w:rsidRPr="00096395">
                <w:rPr>
                  <w:color w:val="FF0000"/>
                  <w:sz w:val="22"/>
                  <w:szCs w:val="22"/>
                </w:rPr>
                <w:t>19.2.3 -19.2.</w:t>
              </w:r>
              <w:r w:rsidR="000606AB">
                <w:rPr>
                  <w:color w:val="FF0000"/>
                  <w:sz w:val="22"/>
                  <w:szCs w:val="22"/>
                </w:rPr>
                <w:t>5</w:t>
              </w:r>
              <w:r w:rsidR="000606AB">
                <w:rPr>
                  <w:color w:val="FF0000"/>
                  <w:sz w:val="22"/>
                  <w:szCs w:val="22"/>
                </w:rPr>
                <w:t>)</w:t>
              </w:r>
            </w:ins>
          </w:p>
        </w:tc>
        <w:tc>
          <w:tcPr>
            <w:tcW w:w="843" w:type="dxa"/>
          </w:tcPr>
          <w:p w14:paraId="3259A2BA" w14:textId="77777777" w:rsidR="00586AD7" w:rsidRPr="00E369A1" w:rsidRDefault="00586AD7" w:rsidP="00691A34">
            <w:pPr>
              <w:pStyle w:val="NormalWeb"/>
              <w:rPr>
                <w:sz w:val="22"/>
                <w:szCs w:val="22"/>
              </w:rPr>
            </w:pPr>
            <w:r w:rsidRPr="00E369A1">
              <w:rPr>
                <w:sz w:val="22"/>
                <w:szCs w:val="22"/>
              </w:rPr>
              <w:t>AF</w:t>
            </w:r>
          </w:p>
        </w:tc>
      </w:tr>
      <w:tr w:rsidR="00586AD7" w14:paraId="352D9BB3" w14:textId="77777777" w:rsidTr="0003687B">
        <w:tc>
          <w:tcPr>
            <w:tcW w:w="571" w:type="dxa"/>
          </w:tcPr>
          <w:p w14:paraId="12F6E742" w14:textId="77777777" w:rsidR="00586AD7" w:rsidRPr="00A031DD" w:rsidRDefault="00586AD7" w:rsidP="00691A34">
            <w:pPr>
              <w:pStyle w:val="NormalWeb"/>
              <w:rPr>
                <w:b/>
                <w:bCs/>
              </w:rPr>
            </w:pPr>
            <w:r w:rsidRPr="00A031DD">
              <w:rPr>
                <w:b/>
                <w:bCs/>
                <w:sz w:val="22"/>
                <w:szCs w:val="22"/>
              </w:rPr>
              <w:t xml:space="preserve">F9 </w:t>
            </w:r>
          </w:p>
        </w:tc>
        <w:tc>
          <w:tcPr>
            <w:tcW w:w="6228" w:type="dxa"/>
          </w:tcPr>
          <w:p w14:paraId="25127DF5" w14:textId="77777777" w:rsidR="00586AD7" w:rsidRDefault="00586AD7" w:rsidP="00691A34">
            <w:pPr>
              <w:pStyle w:val="NormalWeb"/>
            </w:pPr>
            <w:r w:rsidRPr="00956612">
              <w:rPr>
                <w:sz w:val="22"/>
                <w:szCs w:val="22"/>
              </w:rPr>
              <w:t>Fortsättning regression, tidsserier</w:t>
            </w:r>
            <w:r>
              <w:rPr>
                <w:sz w:val="22"/>
                <w:szCs w:val="22"/>
              </w:rPr>
              <w:t>. Multipel regression</w:t>
            </w:r>
          </w:p>
        </w:tc>
        <w:tc>
          <w:tcPr>
            <w:tcW w:w="1985" w:type="dxa"/>
          </w:tcPr>
          <w:p w14:paraId="21B0988A" w14:textId="64F43AC1" w:rsidR="00F55F75" w:rsidDel="000606AB" w:rsidRDefault="00F55F75" w:rsidP="000606AB">
            <w:pPr>
              <w:pStyle w:val="NormalWeb"/>
              <w:rPr>
                <w:del w:id="9" w:author="Microsoft Office User" w:date="2025-02-23T20:56:00Z"/>
                <w:sz w:val="22"/>
                <w:szCs w:val="22"/>
              </w:rPr>
              <w:pPrChange w:id="10" w:author="Microsoft Office User" w:date="2025-02-23T20:56:00Z">
                <w:pPr>
                  <w:pStyle w:val="NormalWeb"/>
                </w:pPr>
              </w:pPrChange>
            </w:pPr>
            <w:r>
              <w:rPr>
                <w:sz w:val="22"/>
                <w:szCs w:val="22"/>
              </w:rPr>
              <w:t>IMS k</w:t>
            </w:r>
            <w:r w:rsidR="00586AD7">
              <w:rPr>
                <w:sz w:val="22"/>
                <w:szCs w:val="22"/>
              </w:rPr>
              <w:t xml:space="preserve">ap </w:t>
            </w:r>
            <w:proofErr w:type="gramStart"/>
            <w:r w:rsidR="00586AD7">
              <w:rPr>
                <w:sz w:val="22"/>
                <w:szCs w:val="22"/>
              </w:rPr>
              <w:t>7-8</w:t>
            </w:r>
            <w:proofErr w:type="gramEnd"/>
            <w:r w:rsidR="00586AD7">
              <w:rPr>
                <w:sz w:val="22"/>
                <w:szCs w:val="22"/>
              </w:rPr>
              <w:t xml:space="preserve">, 10, 24-25 </w:t>
            </w:r>
          </w:p>
          <w:p w14:paraId="5176F592" w14:textId="087EE392" w:rsidR="00586AD7" w:rsidRDefault="00586AD7" w:rsidP="000606AB">
            <w:pPr>
              <w:pStyle w:val="NormalWeb"/>
              <w:pPrChange w:id="11" w:author="Microsoft Office User" w:date="2025-02-23T20:56:00Z">
                <w:pPr>
                  <w:spacing w:after="120"/>
                </w:pPr>
              </w:pPrChange>
            </w:pPr>
            <w:del w:id="12" w:author="Microsoft Office User" w:date="2025-02-23T20:56:00Z">
              <w:r w:rsidRPr="00AE0611" w:rsidDel="000606AB">
                <w:rPr>
                  <w:color w:val="FF0000"/>
                  <w:sz w:val="22"/>
                  <w:szCs w:val="22"/>
                </w:rPr>
                <w:delText>Tidsserier saknas</w:delText>
              </w:r>
            </w:del>
          </w:p>
        </w:tc>
        <w:tc>
          <w:tcPr>
            <w:tcW w:w="843" w:type="dxa"/>
          </w:tcPr>
          <w:p w14:paraId="5BB7CC83" w14:textId="77777777" w:rsidR="00586AD7" w:rsidRPr="00E369A1" w:rsidRDefault="00586AD7" w:rsidP="00691A34">
            <w:pPr>
              <w:pStyle w:val="NormalWeb"/>
              <w:rPr>
                <w:sz w:val="22"/>
                <w:szCs w:val="22"/>
              </w:rPr>
            </w:pPr>
            <w:r w:rsidRPr="00E369A1">
              <w:rPr>
                <w:sz w:val="22"/>
                <w:szCs w:val="22"/>
              </w:rPr>
              <w:t>UH</w:t>
            </w:r>
          </w:p>
        </w:tc>
      </w:tr>
      <w:tr w:rsidR="00586AD7" w14:paraId="0D51B362" w14:textId="77777777" w:rsidTr="0003687B">
        <w:tc>
          <w:tcPr>
            <w:tcW w:w="571" w:type="dxa"/>
          </w:tcPr>
          <w:p w14:paraId="31BB0143" w14:textId="77777777" w:rsidR="00586AD7" w:rsidRPr="00A031DD" w:rsidRDefault="00586AD7" w:rsidP="00691A34">
            <w:pPr>
              <w:pStyle w:val="NormalWeb"/>
              <w:rPr>
                <w:b/>
                <w:bCs/>
                <w:color w:val="000000" w:themeColor="text1"/>
              </w:rPr>
            </w:pPr>
            <w:r w:rsidRPr="00A031DD">
              <w:rPr>
                <w:b/>
                <w:bCs/>
                <w:color w:val="000000" w:themeColor="text1"/>
                <w:sz w:val="22"/>
                <w:szCs w:val="22"/>
              </w:rPr>
              <w:t xml:space="preserve">Ö3 </w:t>
            </w:r>
          </w:p>
        </w:tc>
        <w:tc>
          <w:tcPr>
            <w:tcW w:w="6228" w:type="dxa"/>
          </w:tcPr>
          <w:p w14:paraId="6E2C3C02" w14:textId="77777777" w:rsidR="00586AD7" w:rsidRDefault="00586AD7" w:rsidP="00247825">
            <w:pPr>
              <w:spacing w:after="120"/>
            </w:pPr>
            <w:r w:rsidRPr="00956612">
              <w:rPr>
                <w:sz w:val="22"/>
                <w:szCs w:val="22"/>
              </w:rPr>
              <w:t>Regression</w:t>
            </w:r>
          </w:p>
        </w:tc>
        <w:tc>
          <w:tcPr>
            <w:tcW w:w="1985" w:type="dxa"/>
          </w:tcPr>
          <w:p w14:paraId="3206FC4F" w14:textId="71EC7D12" w:rsidR="00586AD7" w:rsidRDefault="00CE20D5" w:rsidP="00691A34">
            <w:pPr>
              <w:pStyle w:val="NormalWeb"/>
            </w:pPr>
            <w:r>
              <w:rPr>
                <w:sz w:val="22"/>
                <w:szCs w:val="22"/>
              </w:rPr>
              <w:t>Övningsuppgifter</w:t>
            </w:r>
          </w:p>
        </w:tc>
        <w:tc>
          <w:tcPr>
            <w:tcW w:w="843" w:type="dxa"/>
          </w:tcPr>
          <w:p w14:paraId="510A259C" w14:textId="77777777" w:rsidR="00586AD7" w:rsidRPr="00E369A1" w:rsidRDefault="00586AD7" w:rsidP="00691A34">
            <w:pPr>
              <w:pStyle w:val="NormalWeb"/>
              <w:rPr>
                <w:sz w:val="22"/>
                <w:szCs w:val="22"/>
              </w:rPr>
            </w:pPr>
            <w:r w:rsidRPr="00E369A1">
              <w:rPr>
                <w:sz w:val="22"/>
                <w:szCs w:val="22"/>
              </w:rPr>
              <w:t>UH</w:t>
            </w:r>
          </w:p>
        </w:tc>
      </w:tr>
      <w:tr w:rsidR="00586AD7" w14:paraId="33E76276" w14:textId="77777777" w:rsidTr="0003687B">
        <w:tc>
          <w:tcPr>
            <w:tcW w:w="571" w:type="dxa"/>
          </w:tcPr>
          <w:p w14:paraId="125B64B0" w14:textId="77777777" w:rsidR="00586AD7" w:rsidRPr="00A031DD" w:rsidRDefault="00586AD7" w:rsidP="00691A34">
            <w:pPr>
              <w:pStyle w:val="NormalWeb"/>
              <w:rPr>
                <w:b/>
                <w:bCs/>
                <w:color w:val="000000" w:themeColor="text1"/>
              </w:rPr>
            </w:pPr>
            <w:r w:rsidRPr="00A031DD">
              <w:rPr>
                <w:b/>
                <w:bCs/>
                <w:color w:val="000000" w:themeColor="text1"/>
                <w:sz w:val="22"/>
                <w:szCs w:val="22"/>
              </w:rPr>
              <w:t>D4</w:t>
            </w:r>
          </w:p>
        </w:tc>
        <w:tc>
          <w:tcPr>
            <w:tcW w:w="6228" w:type="dxa"/>
          </w:tcPr>
          <w:p w14:paraId="57325C3F" w14:textId="77777777" w:rsidR="00586AD7" w:rsidRDefault="00586AD7" w:rsidP="00247825">
            <w:pPr>
              <w:spacing w:after="120"/>
            </w:pPr>
            <w:r w:rsidRPr="00956612">
              <w:rPr>
                <w:bCs/>
                <w:sz w:val="22"/>
                <w:szCs w:val="22"/>
              </w:rPr>
              <w:t>Regression</w:t>
            </w:r>
          </w:p>
        </w:tc>
        <w:tc>
          <w:tcPr>
            <w:tcW w:w="1985" w:type="dxa"/>
          </w:tcPr>
          <w:p w14:paraId="4209D273" w14:textId="76F6D85B" w:rsidR="00586AD7" w:rsidRPr="00247825" w:rsidRDefault="00170150" w:rsidP="00691A34">
            <w:pPr>
              <w:pStyle w:val="NormalWeb"/>
              <w:rPr>
                <w:sz w:val="22"/>
                <w:szCs w:val="22"/>
              </w:rPr>
            </w:pPr>
            <w:r w:rsidRPr="00247825">
              <w:rPr>
                <w:sz w:val="22"/>
                <w:szCs w:val="22"/>
              </w:rPr>
              <w:t>Lab</w:t>
            </w:r>
            <w:r w:rsidR="00AE0611" w:rsidRPr="00247825">
              <w:rPr>
                <w:sz w:val="22"/>
                <w:szCs w:val="22"/>
              </w:rPr>
              <w:t>b</w:t>
            </w:r>
            <w:r w:rsidRPr="00247825">
              <w:rPr>
                <w:sz w:val="22"/>
                <w:szCs w:val="22"/>
              </w:rPr>
              <w:t>instruktion 4</w:t>
            </w:r>
          </w:p>
        </w:tc>
        <w:tc>
          <w:tcPr>
            <w:tcW w:w="843" w:type="dxa"/>
          </w:tcPr>
          <w:p w14:paraId="0DDB5F65" w14:textId="77777777" w:rsidR="00586AD7" w:rsidRPr="00E369A1" w:rsidRDefault="00586AD7" w:rsidP="00691A34">
            <w:pPr>
              <w:pStyle w:val="NormalWeb"/>
              <w:rPr>
                <w:sz w:val="22"/>
                <w:szCs w:val="22"/>
              </w:rPr>
            </w:pPr>
            <w:r w:rsidRPr="00E369A1">
              <w:rPr>
                <w:sz w:val="22"/>
                <w:szCs w:val="22"/>
              </w:rPr>
              <w:t>AF</w:t>
            </w:r>
          </w:p>
        </w:tc>
      </w:tr>
      <w:tr w:rsidR="00586AD7" w14:paraId="67C77E36" w14:textId="77777777" w:rsidTr="0003687B">
        <w:tc>
          <w:tcPr>
            <w:tcW w:w="571" w:type="dxa"/>
          </w:tcPr>
          <w:p w14:paraId="4EB90842" w14:textId="77777777" w:rsidR="00586AD7" w:rsidRPr="00A031DD" w:rsidRDefault="00586AD7" w:rsidP="00691A34">
            <w:pPr>
              <w:pStyle w:val="NormalWeb"/>
              <w:rPr>
                <w:b/>
                <w:bCs/>
                <w:color w:val="000000" w:themeColor="text1"/>
              </w:rPr>
            </w:pPr>
            <w:r w:rsidRPr="00A031DD">
              <w:rPr>
                <w:b/>
                <w:bCs/>
                <w:color w:val="000000" w:themeColor="text1"/>
                <w:sz w:val="22"/>
                <w:szCs w:val="22"/>
              </w:rPr>
              <w:t>D5</w:t>
            </w:r>
          </w:p>
        </w:tc>
        <w:tc>
          <w:tcPr>
            <w:tcW w:w="6228" w:type="dxa"/>
          </w:tcPr>
          <w:p w14:paraId="2B7E9914" w14:textId="77777777" w:rsidR="00586AD7" w:rsidRDefault="00586AD7" w:rsidP="00247825">
            <w:pPr>
              <w:spacing w:after="120"/>
            </w:pPr>
            <w:r w:rsidRPr="00956612">
              <w:rPr>
                <w:bCs/>
                <w:sz w:val="22"/>
                <w:szCs w:val="22"/>
              </w:rPr>
              <w:t>Hjälp med inlämningsuppgift</w:t>
            </w:r>
          </w:p>
        </w:tc>
        <w:tc>
          <w:tcPr>
            <w:tcW w:w="1985" w:type="dxa"/>
          </w:tcPr>
          <w:p w14:paraId="32C36A96" w14:textId="77777777" w:rsidR="00586AD7" w:rsidRDefault="00586AD7" w:rsidP="00691A34">
            <w:pPr>
              <w:pStyle w:val="NormalWeb"/>
            </w:pPr>
          </w:p>
        </w:tc>
        <w:tc>
          <w:tcPr>
            <w:tcW w:w="843" w:type="dxa"/>
          </w:tcPr>
          <w:p w14:paraId="0DDCB990" w14:textId="77777777" w:rsidR="00586AD7" w:rsidRPr="00E369A1" w:rsidRDefault="00586AD7" w:rsidP="00691A34">
            <w:pPr>
              <w:pStyle w:val="NormalWeb"/>
              <w:rPr>
                <w:sz w:val="22"/>
                <w:szCs w:val="22"/>
              </w:rPr>
            </w:pPr>
            <w:r w:rsidRPr="00E369A1">
              <w:rPr>
                <w:sz w:val="22"/>
                <w:szCs w:val="22"/>
              </w:rPr>
              <w:t>AF</w:t>
            </w:r>
          </w:p>
        </w:tc>
      </w:tr>
      <w:tr w:rsidR="00586AD7" w14:paraId="6B91CB3C" w14:textId="77777777" w:rsidTr="0003687B">
        <w:tc>
          <w:tcPr>
            <w:tcW w:w="571" w:type="dxa"/>
          </w:tcPr>
          <w:p w14:paraId="6B41C098" w14:textId="77777777" w:rsidR="00586AD7" w:rsidRPr="00A031DD" w:rsidRDefault="00586AD7" w:rsidP="00691A34">
            <w:pPr>
              <w:pStyle w:val="NormalWeb"/>
              <w:rPr>
                <w:b/>
                <w:bCs/>
              </w:rPr>
            </w:pPr>
            <w:r w:rsidRPr="00A031DD">
              <w:rPr>
                <w:b/>
                <w:bCs/>
                <w:sz w:val="22"/>
                <w:szCs w:val="22"/>
              </w:rPr>
              <w:t>F10</w:t>
            </w:r>
          </w:p>
        </w:tc>
        <w:tc>
          <w:tcPr>
            <w:tcW w:w="6228" w:type="dxa"/>
          </w:tcPr>
          <w:p w14:paraId="54868566" w14:textId="2775040F" w:rsidR="00586AD7" w:rsidRDefault="00586AD7" w:rsidP="00247825">
            <w:pPr>
              <w:spacing w:after="120"/>
            </w:pPr>
            <w:r w:rsidRPr="00956612">
              <w:rPr>
                <w:rFonts w:eastAsia="TimesNewRomanPSMT"/>
                <w:sz w:val="22"/>
                <w:szCs w:val="22"/>
              </w:rPr>
              <w:t>Datakvalite</w:t>
            </w:r>
            <w:r w:rsidR="00F55F75">
              <w:rPr>
                <w:rFonts w:eastAsia="TimesNewRomanPSMT"/>
                <w:sz w:val="22"/>
                <w:szCs w:val="22"/>
              </w:rPr>
              <w:t>t</w:t>
            </w:r>
            <w:r w:rsidRPr="00956612">
              <w:rPr>
                <w:rFonts w:eastAsia="TimesNewRomanPSMT"/>
                <w:sz w:val="22"/>
                <w:szCs w:val="22"/>
              </w:rPr>
              <w:t xml:space="preserve"> - Kritisk granskning</w:t>
            </w:r>
          </w:p>
        </w:tc>
        <w:tc>
          <w:tcPr>
            <w:tcW w:w="1985" w:type="dxa"/>
          </w:tcPr>
          <w:p w14:paraId="47B86F66" w14:textId="082CF6A2" w:rsidR="00586AD7" w:rsidRDefault="00586AD7" w:rsidP="00691A34">
            <w:pPr>
              <w:pStyle w:val="NormalWeb"/>
            </w:pPr>
            <w:del w:id="13" w:author="Microsoft Office User" w:date="2025-02-23T21:21:00Z">
              <w:r w:rsidDel="0003687B">
                <w:rPr>
                  <w:sz w:val="22"/>
                  <w:szCs w:val="22"/>
                </w:rPr>
                <w:delText>Kap</w:delText>
              </w:r>
            </w:del>
            <w:ins w:id="14" w:author="Microsoft Office User" w:date="2025-02-23T21:21:00Z">
              <w:r w:rsidR="0003687B">
                <w:rPr>
                  <w:sz w:val="22"/>
                  <w:szCs w:val="22"/>
                </w:rPr>
                <w:t>meddelas senare</w:t>
              </w:r>
            </w:ins>
          </w:p>
        </w:tc>
        <w:tc>
          <w:tcPr>
            <w:tcW w:w="843" w:type="dxa"/>
          </w:tcPr>
          <w:p w14:paraId="099671A0" w14:textId="77777777" w:rsidR="00586AD7" w:rsidRPr="00E369A1" w:rsidRDefault="00586AD7" w:rsidP="00691A34">
            <w:pPr>
              <w:pStyle w:val="NormalWeb"/>
              <w:rPr>
                <w:sz w:val="22"/>
                <w:szCs w:val="22"/>
              </w:rPr>
            </w:pPr>
            <w:r w:rsidRPr="00E369A1">
              <w:rPr>
                <w:sz w:val="22"/>
                <w:szCs w:val="22"/>
              </w:rPr>
              <w:t>UH</w:t>
            </w:r>
          </w:p>
        </w:tc>
      </w:tr>
      <w:tr w:rsidR="0003687B" w14:paraId="2FA8D2CE" w14:textId="77777777" w:rsidTr="0003687B">
        <w:tc>
          <w:tcPr>
            <w:tcW w:w="571" w:type="dxa"/>
          </w:tcPr>
          <w:p w14:paraId="532E9AE8" w14:textId="77777777" w:rsidR="0003687B" w:rsidRPr="00A031DD" w:rsidRDefault="0003687B" w:rsidP="0003687B">
            <w:pPr>
              <w:pStyle w:val="NormalWeb"/>
              <w:rPr>
                <w:b/>
                <w:bCs/>
              </w:rPr>
            </w:pPr>
            <w:r w:rsidRPr="00A031DD">
              <w:rPr>
                <w:b/>
                <w:bCs/>
                <w:sz w:val="22"/>
                <w:szCs w:val="22"/>
              </w:rPr>
              <w:t>F11</w:t>
            </w:r>
          </w:p>
        </w:tc>
        <w:tc>
          <w:tcPr>
            <w:tcW w:w="6228" w:type="dxa"/>
          </w:tcPr>
          <w:p w14:paraId="3DF99584" w14:textId="77777777" w:rsidR="0003687B" w:rsidRDefault="0003687B" w:rsidP="0003687B">
            <w:pPr>
              <w:spacing w:after="120"/>
            </w:pPr>
            <w:r w:rsidRPr="00956612">
              <w:rPr>
                <w:rFonts w:eastAsia="TimesNewRomanPSMT"/>
                <w:sz w:val="22"/>
                <w:szCs w:val="22"/>
              </w:rPr>
              <w:t xml:space="preserve">Begreppen </w:t>
            </w:r>
            <w:proofErr w:type="spellStart"/>
            <w:r w:rsidRPr="00956612">
              <w:rPr>
                <w:rFonts w:eastAsia="TimesNewRomanPSMT"/>
                <w:sz w:val="22"/>
                <w:szCs w:val="22"/>
              </w:rPr>
              <w:t>Machine</w:t>
            </w:r>
            <w:proofErr w:type="spellEnd"/>
            <w:r w:rsidRPr="00956612">
              <w:rPr>
                <w:rFonts w:eastAsia="TimesNewRomanPSMT"/>
                <w:sz w:val="22"/>
                <w:szCs w:val="22"/>
              </w:rPr>
              <w:t xml:space="preserve"> </w:t>
            </w:r>
            <w:proofErr w:type="spellStart"/>
            <w:r w:rsidRPr="00956612">
              <w:rPr>
                <w:rFonts w:eastAsia="TimesNewRomanPSMT"/>
                <w:sz w:val="22"/>
                <w:szCs w:val="22"/>
              </w:rPr>
              <w:t>learning</w:t>
            </w:r>
            <w:proofErr w:type="spellEnd"/>
            <w:r w:rsidRPr="00956612">
              <w:rPr>
                <w:rFonts w:eastAsia="TimesNewRomanPSMT"/>
                <w:sz w:val="22"/>
                <w:szCs w:val="22"/>
              </w:rPr>
              <w:t xml:space="preserve"> och AI och dess koppling till statistik</w:t>
            </w:r>
          </w:p>
        </w:tc>
        <w:tc>
          <w:tcPr>
            <w:tcW w:w="1985" w:type="dxa"/>
          </w:tcPr>
          <w:p w14:paraId="2AE9BDA0" w14:textId="20D69337" w:rsidR="0003687B" w:rsidRDefault="0003687B" w:rsidP="0003687B">
            <w:pPr>
              <w:pStyle w:val="NormalWeb"/>
            </w:pPr>
            <w:ins w:id="15" w:author="Microsoft Office User" w:date="2025-02-23T21:22:00Z">
              <w:r>
                <w:rPr>
                  <w:sz w:val="22"/>
                  <w:szCs w:val="22"/>
                </w:rPr>
                <w:t>meddelas senare</w:t>
              </w:r>
            </w:ins>
            <w:del w:id="16" w:author="Microsoft Office User" w:date="2025-02-23T21:22:00Z">
              <w:r w:rsidDel="006D6B95">
                <w:rPr>
                  <w:sz w:val="22"/>
                  <w:szCs w:val="22"/>
                </w:rPr>
                <w:delText xml:space="preserve">Kap </w:delText>
              </w:r>
            </w:del>
          </w:p>
        </w:tc>
        <w:tc>
          <w:tcPr>
            <w:tcW w:w="843" w:type="dxa"/>
          </w:tcPr>
          <w:p w14:paraId="641C6057" w14:textId="77777777" w:rsidR="0003687B" w:rsidRPr="00E369A1" w:rsidRDefault="0003687B" w:rsidP="0003687B">
            <w:pPr>
              <w:pStyle w:val="NormalWeb"/>
              <w:rPr>
                <w:sz w:val="22"/>
                <w:szCs w:val="22"/>
              </w:rPr>
            </w:pPr>
            <w:r w:rsidRPr="00E369A1">
              <w:rPr>
                <w:sz w:val="22"/>
                <w:szCs w:val="22"/>
              </w:rPr>
              <w:t>UH</w:t>
            </w:r>
          </w:p>
        </w:tc>
      </w:tr>
      <w:tr w:rsidR="0003687B" w14:paraId="0C0D0526" w14:textId="77777777" w:rsidTr="0003687B">
        <w:tc>
          <w:tcPr>
            <w:tcW w:w="571" w:type="dxa"/>
          </w:tcPr>
          <w:p w14:paraId="7AAC0392" w14:textId="77777777" w:rsidR="0003687B" w:rsidRPr="00A031DD" w:rsidRDefault="0003687B" w:rsidP="0003687B">
            <w:pPr>
              <w:pStyle w:val="NormalWeb"/>
              <w:rPr>
                <w:b/>
                <w:bCs/>
              </w:rPr>
            </w:pPr>
            <w:r w:rsidRPr="00A031DD">
              <w:rPr>
                <w:b/>
                <w:bCs/>
                <w:sz w:val="22"/>
                <w:szCs w:val="22"/>
              </w:rPr>
              <w:t>F12</w:t>
            </w:r>
          </w:p>
        </w:tc>
        <w:tc>
          <w:tcPr>
            <w:tcW w:w="6228" w:type="dxa"/>
          </w:tcPr>
          <w:p w14:paraId="3411F6F8" w14:textId="77777777" w:rsidR="0003687B" w:rsidRDefault="0003687B" w:rsidP="0003687B">
            <w:pPr>
              <w:spacing w:after="120"/>
            </w:pPr>
            <w:r w:rsidRPr="00956612">
              <w:rPr>
                <w:rFonts w:eastAsia="TimesNewRomanPSMT"/>
                <w:sz w:val="22"/>
                <w:szCs w:val="22"/>
              </w:rPr>
              <w:t>Repetition, tenta</w:t>
            </w:r>
          </w:p>
        </w:tc>
        <w:tc>
          <w:tcPr>
            <w:tcW w:w="1985" w:type="dxa"/>
          </w:tcPr>
          <w:p w14:paraId="303C568C" w14:textId="77777777" w:rsidR="0003687B" w:rsidRDefault="0003687B" w:rsidP="0003687B">
            <w:pPr>
              <w:pStyle w:val="NormalWeb"/>
            </w:pPr>
          </w:p>
        </w:tc>
        <w:tc>
          <w:tcPr>
            <w:tcW w:w="843" w:type="dxa"/>
          </w:tcPr>
          <w:p w14:paraId="15D0F328" w14:textId="77777777" w:rsidR="0003687B" w:rsidRPr="00E369A1" w:rsidRDefault="0003687B" w:rsidP="0003687B">
            <w:pPr>
              <w:pStyle w:val="NormalWeb"/>
              <w:rPr>
                <w:sz w:val="22"/>
                <w:szCs w:val="22"/>
              </w:rPr>
            </w:pPr>
            <w:r w:rsidRPr="00E369A1">
              <w:rPr>
                <w:sz w:val="22"/>
                <w:szCs w:val="22"/>
              </w:rPr>
              <w:t>UH</w:t>
            </w:r>
          </w:p>
        </w:tc>
      </w:tr>
    </w:tbl>
    <w:p w14:paraId="2F2C76FC" w14:textId="77777777" w:rsidR="00586AD7" w:rsidRDefault="00586AD7" w:rsidP="00247825"/>
    <w:sectPr w:rsidR="00586AD7" w:rsidSect="006D4695">
      <w:footerReference w:type="default" r:id="rId19"/>
      <w:pgSz w:w="11905" w:h="16837"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122BF" w14:textId="77777777" w:rsidR="007F0935" w:rsidRDefault="007F0935" w:rsidP="008875D8">
      <w:r>
        <w:separator/>
      </w:r>
    </w:p>
  </w:endnote>
  <w:endnote w:type="continuationSeparator" w:id="0">
    <w:p w14:paraId="27C23E53" w14:textId="77777777" w:rsidR="007F0935" w:rsidRDefault="007F0935" w:rsidP="0088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Hiragino Mincho ProN W3"/>
    <w:panose1 w:val="020B0604020202020204"/>
    <w:charset w:val="80"/>
    <w:family w:val="roman"/>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034" w14:textId="27E69DF7" w:rsidR="00F97BDC" w:rsidRPr="006D4695" w:rsidRDefault="00BB492D" w:rsidP="00A36D14">
    <w:pPr>
      <w:pStyle w:val="Footer"/>
      <w:pBdr>
        <w:top w:val="single" w:sz="4" w:space="1" w:color="auto"/>
      </w:pBdr>
      <w:tabs>
        <w:tab w:val="clear" w:pos="4536"/>
        <w:tab w:val="clear" w:pos="9072"/>
        <w:tab w:val="right" w:pos="9639"/>
      </w:tabs>
      <w:rPr>
        <w:sz w:val="20"/>
        <w:szCs w:val="20"/>
      </w:rPr>
    </w:pPr>
    <w:r>
      <w:rPr>
        <w:sz w:val="20"/>
        <w:szCs w:val="20"/>
      </w:rPr>
      <w:t>Statistisk översiktskurs</w:t>
    </w:r>
    <w:r w:rsidR="00B7112E">
      <w:rPr>
        <w:sz w:val="20"/>
        <w:szCs w:val="20"/>
      </w:rPr>
      <w:t>, VT 20</w:t>
    </w:r>
    <w:r w:rsidR="00A74408">
      <w:rPr>
        <w:sz w:val="20"/>
        <w:szCs w:val="20"/>
      </w:rPr>
      <w:t>2</w:t>
    </w:r>
    <w:r>
      <w:rPr>
        <w:sz w:val="20"/>
        <w:szCs w:val="20"/>
      </w:rPr>
      <w:t>5</w:t>
    </w:r>
    <w:r w:rsidR="00F97BDC">
      <w:rPr>
        <w:sz w:val="20"/>
        <w:szCs w:val="20"/>
      </w:rPr>
      <w:tab/>
      <w:t>Kursbeskrivning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F4AF6" w14:textId="77777777" w:rsidR="007F0935" w:rsidRDefault="007F0935" w:rsidP="008875D8">
      <w:r>
        <w:separator/>
      </w:r>
    </w:p>
  </w:footnote>
  <w:footnote w:type="continuationSeparator" w:id="0">
    <w:p w14:paraId="19D5ACF0" w14:textId="77777777" w:rsidR="007F0935" w:rsidRDefault="007F0935" w:rsidP="00887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247B41B8"/>
    <w:multiLevelType w:val="hybridMultilevel"/>
    <w:tmpl w:val="B2FA9AFC"/>
    <w:lvl w:ilvl="0" w:tplc="7A325628">
      <w:start w:val="1"/>
      <w:numFmt w:val="decimal"/>
      <w:lvlText w:val="Prov %1."/>
      <w:lvlJc w:val="left"/>
      <w:pPr>
        <w:ind w:left="720" w:hanging="360"/>
      </w:pPr>
      <w:rPr>
        <w:rFonts w:hint="default"/>
        <w:b/>
        <w:i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FA30F9D"/>
    <w:multiLevelType w:val="hybridMultilevel"/>
    <w:tmpl w:val="3522D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9725CA0"/>
    <w:multiLevelType w:val="hybridMultilevel"/>
    <w:tmpl w:val="33F2353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9C16BE"/>
    <w:multiLevelType w:val="hybridMultilevel"/>
    <w:tmpl w:val="C3F042DC"/>
    <w:lvl w:ilvl="0" w:tplc="C3D4172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F7B473A"/>
    <w:multiLevelType w:val="hybridMultilevel"/>
    <w:tmpl w:val="8F6238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9F207F6"/>
    <w:multiLevelType w:val="hybridMultilevel"/>
    <w:tmpl w:val="49628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C301B90"/>
    <w:multiLevelType w:val="hybridMultilevel"/>
    <w:tmpl w:val="33F23530"/>
    <w:lvl w:ilvl="0" w:tplc="041D0013">
      <w:start w:val="1"/>
      <w:numFmt w:val="upperRoman"/>
      <w:lvlText w:val="%1."/>
      <w:lvlJc w:val="righ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19634177">
    <w:abstractNumId w:val="0"/>
  </w:num>
  <w:num w:numId="2" w16cid:durableId="921523269">
    <w:abstractNumId w:val="6"/>
  </w:num>
  <w:num w:numId="3" w16cid:durableId="291905019">
    <w:abstractNumId w:val="5"/>
  </w:num>
  <w:num w:numId="4" w16cid:durableId="588927580">
    <w:abstractNumId w:val="2"/>
  </w:num>
  <w:num w:numId="5" w16cid:durableId="1582636683">
    <w:abstractNumId w:val="1"/>
  </w:num>
  <w:num w:numId="6" w16cid:durableId="1877887110">
    <w:abstractNumId w:val="7"/>
  </w:num>
  <w:num w:numId="7" w16cid:durableId="1512064510">
    <w:abstractNumId w:val="4"/>
  </w:num>
  <w:num w:numId="8" w16cid:durableId="989166943">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 Fredriksson">
    <w15:presenceInfo w15:providerId="Windows Live" w15:userId="5de19b142247620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624"/>
  <w:hyphenationZone w:val="35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43"/>
    <w:rsid w:val="00001CF2"/>
    <w:rsid w:val="0000760D"/>
    <w:rsid w:val="00007680"/>
    <w:rsid w:val="00007C85"/>
    <w:rsid w:val="00010034"/>
    <w:rsid w:val="000103B0"/>
    <w:rsid w:val="00012F54"/>
    <w:rsid w:val="00014B94"/>
    <w:rsid w:val="000176DF"/>
    <w:rsid w:val="000178CA"/>
    <w:rsid w:val="00020A47"/>
    <w:rsid w:val="0002236D"/>
    <w:rsid w:val="000231E9"/>
    <w:rsid w:val="00025FA9"/>
    <w:rsid w:val="00034533"/>
    <w:rsid w:val="00034B5C"/>
    <w:rsid w:val="00036106"/>
    <w:rsid w:val="000364C2"/>
    <w:rsid w:val="0003687B"/>
    <w:rsid w:val="00036A36"/>
    <w:rsid w:val="00037B17"/>
    <w:rsid w:val="00041290"/>
    <w:rsid w:val="000431DE"/>
    <w:rsid w:val="00046AB2"/>
    <w:rsid w:val="00046B68"/>
    <w:rsid w:val="00046D7A"/>
    <w:rsid w:val="00050876"/>
    <w:rsid w:val="00055999"/>
    <w:rsid w:val="0005632B"/>
    <w:rsid w:val="00056E0E"/>
    <w:rsid w:val="000605CC"/>
    <w:rsid w:val="000606AB"/>
    <w:rsid w:val="00064B97"/>
    <w:rsid w:val="000754E3"/>
    <w:rsid w:val="00077C29"/>
    <w:rsid w:val="000806BB"/>
    <w:rsid w:val="00083895"/>
    <w:rsid w:val="00083F2A"/>
    <w:rsid w:val="000870AE"/>
    <w:rsid w:val="00092ABE"/>
    <w:rsid w:val="0009589B"/>
    <w:rsid w:val="00095CB3"/>
    <w:rsid w:val="00096395"/>
    <w:rsid w:val="000A082C"/>
    <w:rsid w:val="000A2154"/>
    <w:rsid w:val="000A27F8"/>
    <w:rsid w:val="000A7974"/>
    <w:rsid w:val="000B217F"/>
    <w:rsid w:val="000B3DBF"/>
    <w:rsid w:val="000C3874"/>
    <w:rsid w:val="000C772E"/>
    <w:rsid w:val="000C7BD4"/>
    <w:rsid w:val="000D2E5D"/>
    <w:rsid w:val="000D3561"/>
    <w:rsid w:val="000D4C15"/>
    <w:rsid w:val="000D6B9F"/>
    <w:rsid w:val="000F1A5C"/>
    <w:rsid w:val="000F35C4"/>
    <w:rsid w:val="000F5E16"/>
    <w:rsid w:val="000F6755"/>
    <w:rsid w:val="00100D07"/>
    <w:rsid w:val="00102860"/>
    <w:rsid w:val="00103CAD"/>
    <w:rsid w:val="0010454C"/>
    <w:rsid w:val="001063C3"/>
    <w:rsid w:val="001068BA"/>
    <w:rsid w:val="001146B6"/>
    <w:rsid w:val="00114975"/>
    <w:rsid w:val="0011608D"/>
    <w:rsid w:val="00124A2F"/>
    <w:rsid w:val="00125328"/>
    <w:rsid w:val="00126A1B"/>
    <w:rsid w:val="00131FB7"/>
    <w:rsid w:val="00132097"/>
    <w:rsid w:val="00133CDC"/>
    <w:rsid w:val="00142B65"/>
    <w:rsid w:val="0014466D"/>
    <w:rsid w:val="001473DF"/>
    <w:rsid w:val="001473F2"/>
    <w:rsid w:val="00152951"/>
    <w:rsid w:val="001554D4"/>
    <w:rsid w:val="00155F35"/>
    <w:rsid w:val="00156486"/>
    <w:rsid w:val="001564BC"/>
    <w:rsid w:val="00156A9C"/>
    <w:rsid w:val="00165F4D"/>
    <w:rsid w:val="00170150"/>
    <w:rsid w:val="00170EA9"/>
    <w:rsid w:val="00171587"/>
    <w:rsid w:val="00175139"/>
    <w:rsid w:val="001774A5"/>
    <w:rsid w:val="001779DD"/>
    <w:rsid w:val="00180D1D"/>
    <w:rsid w:val="00181C3C"/>
    <w:rsid w:val="00182C1F"/>
    <w:rsid w:val="00182F76"/>
    <w:rsid w:val="00193FF3"/>
    <w:rsid w:val="001976F1"/>
    <w:rsid w:val="001A208D"/>
    <w:rsid w:val="001A28FD"/>
    <w:rsid w:val="001A2920"/>
    <w:rsid w:val="001A6FBA"/>
    <w:rsid w:val="001B35D1"/>
    <w:rsid w:val="001B5166"/>
    <w:rsid w:val="001B5311"/>
    <w:rsid w:val="001B55F7"/>
    <w:rsid w:val="001C1072"/>
    <w:rsid w:val="001D42B8"/>
    <w:rsid w:val="001E2893"/>
    <w:rsid w:val="001E76F3"/>
    <w:rsid w:val="001F04A1"/>
    <w:rsid w:val="001F2466"/>
    <w:rsid w:val="001F2DEE"/>
    <w:rsid w:val="001F3164"/>
    <w:rsid w:val="00200DE3"/>
    <w:rsid w:val="00200F5B"/>
    <w:rsid w:val="002012B4"/>
    <w:rsid w:val="00201903"/>
    <w:rsid w:val="00202E11"/>
    <w:rsid w:val="00204096"/>
    <w:rsid w:val="00204B59"/>
    <w:rsid w:val="00212A86"/>
    <w:rsid w:val="002135EB"/>
    <w:rsid w:val="002148BC"/>
    <w:rsid w:val="0021714D"/>
    <w:rsid w:val="00217BA3"/>
    <w:rsid w:val="00221DE8"/>
    <w:rsid w:val="002223F4"/>
    <w:rsid w:val="0022425A"/>
    <w:rsid w:val="00227E51"/>
    <w:rsid w:val="00230A63"/>
    <w:rsid w:val="00234ABB"/>
    <w:rsid w:val="00235BA2"/>
    <w:rsid w:val="0023682E"/>
    <w:rsid w:val="002378F8"/>
    <w:rsid w:val="00242985"/>
    <w:rsid w:val="00247825"/>
    <w:rsid w:val="00250836"/>
    <w:rsid w:val="00253AEA"/>
    <w:rsid w:val="00254ABD"/>
    <w:rsid w:val="002610AA"/>
    <w:rsid w:val="002625BC"/>
    <w:rsid w:val="00264752"/>
    <w:rsid w:val="0026696D"/>
    <w:rsid w:val="00271460"/>
    <w:rsid w:val="00272553"/>
    <w:rsid w:val="002725A8"/>
    <w:rsid w:val="0027325F"/>
    <w:rsid w:val="00273BCE"/>
    <w:rsid w:val="00275B75"/>
    <w:rsid w:val="00282DC1"/>
    <w:rsid w:val="002831C9"/>
    <w:rsid w:val="00285C7B"/>
    <w:rsid w:val="0028770E"/>
    <w:rsid w:val="00291772"/>
    <w:rsid w:val="002932BE"/>
    <w:rsid w:val="00295696"/>
    <w:rsid w:val="002A2DAA"/>
    <w:rsid w:val="002A36E2"/>
    <w:rsid w:val="002A3ADF"/>
    <w:rsid w:val="002A669F"/>
    <w:rsid w:val="002B4145"/>
    <w:rsid w:val="002B470D"/>
    <w:rsid w:val="002C0D71"/>
    <w:rsid w:val="002C17F7"/>
    <w:rsid w:val="002C584B"/>
    <w:rsid w:val="002C690D"/>
    <w:rsid w:val="002C6E94"/>
    <w:rsid w:val="002D2104"/>
    <w:rsid w:val="002D625F"/>
    <w:rsid w:val="002E32CA"/>
    <w:rsid w:val="002E7711"/>
    <w:rsid w:val="002F1FD6"/>
    <w:rsid w:val="002F2124"/>
    <w:rsid w:val="002F3CC1"/>
    <w:rsid w:val="002F4342"/>
    <w:rsid w:val="002F4CB8"/>
    <w:rsid w:val="002F56D8"/>
    <w:rsid w:val="002F681B"/>
    <w:rsid w:val="003001AE"/>
    <w:rsid w:val="003011C4"/>
    <w:rsid w:val="003078EB"/>
    <w:rsid w:val="003100F9"/>
    <w:rsid w:val="00312552"/>
    <w:rsid w:val="0031291F"/>
    <w:rsid w:val="00312D51"/>
    <w:rsid w:val="00313589"/>
    <w:rsid w:val="00314B07"/>
    <w:rsid w:val="00315E7A"/>
    <w:rsid w:val="003161B5"/>
    <w:rsid w:val="0032150D"/>
    <w:rsid w:val="003220EC"/>
    <w:rsid w:val="003252AF"/>
    <w:rsid w:val="00326E9B"/>
    <w:rsid w:val="00327106"/>
    <w:rsid w:val="00331A28"/>
    <w:rsid w:val="00332894"/>
    <w:rsid w:val="00334E8F"/>
    <w:rsid w:val="00337405"/>
    <w:rsid w:val="003407AE"/>
    <w:rsid w:val="003461EA"/>
    <w:rsid w:val="0034735D"/>
    <w:rsid w:val="00347EA7"/>
    <w:rsid w:val="0035042C"/>
    <w:rsid w:val="003547B0"/>
    <w:rsid w:val="00356A63"/>
    <w:rsid w:val="003641C6"/>
    <w:rsid w:val="00364E8F"/>
    <w:rsid w:val="00367397"/>
    <w:rsid w:val="00367AD2"/>
    <w:rsid w:val="003709DE"/>
    <w:rsid w:val="00370A19"/>
    <w:rsid w:val="003771A1"/>
    <w:rsid w:val="00383B96"/>
    <w:rsid w:val="003912C6"/>
    <w:rsid w:val="003922AE"/>
    <w:rsid w:val="003952F1"/>
    <w:rsid w:val="003958D9"/>
    <w:rsid w:val="0039694F"/>
    <w:rsid w:val="00397081"/>
    <w:rsid w:val="003A154C"/>
    <w:rsid w:val="003A3117"/>
    <w:rsid w:val="003A37BE"/>
    <w:rsid w:val="003A4B74"/>
    <w:rsid w:val="003B1681"/>
    <w:rsid w:val="003B29FC"/>
    <w:rsid w:val="003B369A"/>
    <w:rsid w:val="003B5C37"/>
    <w:rsid w:val="003C1560"/>
    <w:rsid w:val="003C1987"/>
    <w:rsid w:val="003C3718"/>
    <w:rsid w:val="003D1C12"/>
    <w:rsid w:val="003D7D74"/>
    <w:rsid w:val="003E20E2"/>
    <w:rsid w:val="003E351E"/>
    <w:rsid w:val="003E5D44"/>
    <w:rsid w:val="003E6FD5"/>
    <w:rsid w:val="003F57E6"/>
    <w:rsid w:val="004042C2"/>
    <w:rsid w:val="004043AB"/>
    <w:rsid w:val="00405B43"/>
    <w:rsid w:val="004106DC"/>
    <w:rsid w:val="0041248F"/>
    <w:rsid w:val="004137EF"/>
    <w:rsid w:val="004145F5"/>
    <w:rsid w:val="00416AA1"/>
    <w:rsid w:val="004176EB"/>
    <w:rsid w:val="004243AF"/>
    <w:rsid w:val="00425E95"/>
    <w:rsid w:val="00426883"/>
    <w:rsid w:val="00437470"/>
    <w:rsid w:val="00447F6E"/>
    <w:rsid w:val="0045149A"/>
    <w:rsid w:val="004571AB"/>
    <w:rsid w:val="0046154A"/>
    <w:rsid w:val="00463FE2"/>
    <w:rsid w:val="00465BD8"/>
    <w:rsid w:val="004673D8"/>
    <w:rsid w:val="004743EB"/>
    <w:rsid w:val="00474BB9"/>
    <w:rsid w:val="004753E9"/>
    <w:rsid w:val="004779FA"/>
    <w:rsid w:val="004814B9"/>
    <w:rsid w:val="0048464E"/>
    <w:rsid w:val="0049190A"/>
    <w:rsid w:val="00492F49"/>
    <w:rsid w:val="004A2C0C"/>
    <w:rsid w:val="004A5F8A"/>
    <w:rsid w:val="004B0B82"/>
    <w:rsid w:val="004B0FBD"/>
    <w:rsid w:val="004B2C90"/>
    <w:rsid w:val="004C1A7E"/>
    <w:rsid w:val="004C2AAD"/>
    <w:rsid w:val="004C5CEF"/>
    <w:rsid w:val="004D2856"/>
    <w:rsid w:val="004D5E43"/>
    <w:rsid w:val="004E2E51"/>
    <w:rsid w:val="004E3810"/>
    <w:rsid w:val="004E3AF1"/>
    <w:rsid w:val="004F551F"/>
    <w:rsid w:val="004F69B3"/>
    <w:rsid w:val="005044A2"/>
    <w:rsid w:val="00521839"/>
    <w:rsid w:val="00530A3B"/>
    <w:rsid w:val="00532E25"/>
    <w:rsid w:val="00534C8D"/>
    <w:rsid w:val="00535E4A"/>
    <w:rsid w:val="0053695D"/>
    <w:rsid w:val="0054127A"/>
    <w:rsid w:val="0054188A"/>
    <w:rsid w:val="00544657"/>
    <w:rsid w:val="00547B7A"/>
    <w:rsid w:val="00550DCA"/>
    <w:rsid w:val="00551194"/>
    <w:rsid w:val="005516F0"/>
    <w:rsid w:val="00552470"/>
    <w:rsid w:val="005556D4"/>
    <w:rsid w:val="00561C2C"/>
    <w:rsid w:val="00561F47"/>
    <w:rsid w:val="005642FB"/>
    <w:rsid w:val="00564A1D"/>
    <w:rsid w:val="0056517A"/>
    <w:rsid w:val="005700CD"/>
    <w:rsid w:val="0058271B"/>
    <w:rsid w:val="005830E9"/>
    <w:rsid w:val="0058408A"/>
    <w:rsid w:val="00584ECE"/>
    <w:rsid w:val="00586094"/>
    <w:rsid w:val="00586AD7"/>
    <w:rsid w:val="00595A8A"/>
    <w:rsid w:val="00595C9C"/>
    <w:rsid w:val="005A1445"/>
    <w:rsid w:val="005A37BA"/>
    <w:rsid w:val="005A48F5"/>
    <w:rsid w:val="005A6B60"/>
    <w:rsid w:val="005A7D20"/>
    <w:rsid w:val="005B35D5"/>
    <w:rsid w:val="005B4D8F"/>
    <w:rsid w:val="005B7D10"/>
    <w:rsid w:val="005C3254"/>
    <w:rsid w:val="005C3AC6"/>
    <w:rsid w:val="005C510C"/>
    <w:rsid w:val="005C6B06"/>
    <w:rsid w:val="005C7879"/>
    <w:rsid w:val="005E10F8"/>
    <w:rsid w:val="005F0963"/>
    <w:rsid w:val="005F2F42"/>
    <w:rsid w:val="005F30C3"/>
    <w:rsid w:val="005F3DBD"/>
    <w:rsid w:val="005F6802"/>
    <w:rsid w:val="005F73A9"/>
    <w:rsid w:val="00603E43"/>
    <w:rsid w:val="006054D8"/>
    <w:rsid w:val="00607B47"/>
    <w:rsid w:val="00610262"/>
    <w:rsid w:val="006120DC"/>
    <w:rsid w:val="00612DBA"/>
    <w:rsid w:val="00613C15"/>
    <w:rsid w:val="00624878"/>
    <w:rsid w:val="00624904"/>
    <w:rsid w:val="0062496B"/>
    <w:rsid w:val="00627035"/>
    <w:rsid w:val="006301AD"/>
    <w:rsid w:val="006335D2"/>
    <w:rsid w:val="00633F08"/>
    <w:rsid w:val="00641D40"/>
    <w:rsid w:val="00644D7D"/>
    <w:rsid w:val="006511FA"/>
    <w:rsid w:val="006516E4"/>
    <w:rsid w:val="00651DD0"/>
    <w:rsid w:val="00654798"/>
    <w:rsid w:val="00654D80"/>
    <w:rsid w:val="006563B9"/>
    <w:rsid w:val="0066197D"/>
    <w:rsid w:val="00661BF9"/>
    <w:rsid w:val="00664545"/>
    <w:rsid w:val="0066527C"/>
    <w:rsid w:val="006725E9"/>
    <w:rsid w:val="00676E80"/>
    <w:rsid w:val="006773A9"/>
    <w:rsid w:val="00684167"/>
    <w:rsid w:val="00685F19"/>
    <w:rsid w:val="006919DB"/>
    <w:rsid w:val="00693740"/>
    <w:rsid w:val="006962CE"/>
    <w:rsid w:val="006968DA"/>
    <w:rsid w:val="00697238"/>
    <w:rsid w:val="006A4756"/>
    <w:rsid w:val="006A5BC6"/>
    <w:rsid w:val="006A5CD5"/>
    <w:rsid w:val="006B17BC"/>
    <w:rsid w:val="006B5DA6"/>
    <w:rsid w:val="006B763D"/>
    <w:rsid w:val="006C6ABC"/>
    <w:rsid w:val="006C73D3"/>
    <w:rsid w:val="006D1E0C"/>
    <w:rsid w:val="006D256F"/>
    <w:rsid w:val="006D4695"/>
    <w:rsid w:val="006D57F9"/>
    <w:rsid w:val="006D5921"/>
    <w:rsid w:val="006D773C"/>
    <w:rsid w:val="006E2698"/>
    <w:rsid w:val="006E2C6E"/>
    <w:rsid w:val="006E4F12"/>
    <w:rsid w:val="006E5A7B"/>
    <w:rsid w:val="006E6AA0"/>
    <w:rsid w:val="006E71EB"/>
    <w:rsid w:val="006F50EC"/>
    <w:rsid w:val="006F6709"/>
    <w:rsid w:val="0070202F"/>
    <w:rsid w:val="00702495"/>
    <w:rsid w:val="007045BF"/>
    <w:rsid w:val="00704F9F"/>
    <w:rsid w:val="007143E4"/>
    <w:rsid w:val="00715FBE"/>
    <w:rsid w:val="00717765"/>
    <w:rsid w:val="00730E39"/>
    <w:rsid w:val="00732099"/>
    <w:rsid w:val="00734BE9"/>
    <w:rsid w:val="0074160F"/>
    <w:rsid w:val="00752843"/>
    <w:rsid w:val="00752B8F"/>
    <w:rsid w:val="007550CA"/>
    <w:rsid w:val="007606D9"/>
    <w:rsid w:val="0076500B"/>
    <w:rsid w:val="007701F9"/>
    <w:rsid w:val="00770883"/>
    <w:rsid w:val="0077502F"/>
    <w:rsid w:val="00777798"/>
    <w:rsid w:val="00780A5C"/>
    <w:rsid w:val="0078201E"/>
    <w:rsid w:val="00785486"/>
    <w:rsid w:val="0078639F"/>
    <w:rsid w:val="00792F22"/>
    <w:rsid w:val="007964E6"/>
    <w:rsid w:val="007A5CD4"/>
    <w:rsid w:val="007B5F8C"/>
    <w:rsid w:val="007C0188"/>
    <w:rsid w:val="007C136A"/>
    <w:rsid w:val="007C3756"/>
    <w:rsid w:val="007C6CAA"/>
    <w:rsid w:val="007D0961"/>
    <w:rsid w:val="007D247F"/>
    <w:rsid w:val="007D3F38"/>
    <w:rsid w:val="007E5FF1"/>
    <w:rsid w:val="007E6E93"/>
    <w:rsid w:val="007F0935"/>
    <w:rsid w:val="007F14B9"/>
    <w:rsid w:val="007F2298"/>
    <w:rsid w:val="00805B99"/>
    <w:rsid w:val="00806135"/>
    <w:rsid w:val="008079C0"/>
    <w:rsid w:val="008113F3"/>
    <w:rsid w:val="00811D4D"/>
    <w:rsid w:val="00812518"/>
    <w:rsid w:val="00813275"/>
    <w:rsid w:val="008158E3"/>
    <w:rsid w:val="00831619"/>
    <w:rsid w:val="00833EFA"/>
    <w:rsid w:val="00834B74"/>
    <w:rsid w:val="0083760B"/>
    <w:rsid w:val="00842306"/>
    <w:rsid w:val="00845282"/>
    <w:rsid w:val="00846BC8"/>
    <w:rsid w:val="00855CE1"/>
    <w:rsid w:val="00861019"/>
    <w:rsid w:val="00862FF4"/>
    <w:rsid w:val="008636F5"/>
    <w:rsid w:val="0086641E"/>
    <w:rsid w:val="0086743B"/>
    <w:rsid w:val="00873DE4"/>
    <w:rsid w:val="00875B15"/>
    <w:rsid w:val="00885B71"/>
    <w:rsid w:val="00886BCB"/>
    <w:rsid w:val="0088747E"/>
    <w:rsid w:val="008875D8"/>
    <w:rsid w:val="00894068"/>
    <w:rsid w:val="008A1BA6"/>
    <w:rsid w:val="008A2A82"/>
    <w:rsid w:val="008A3FD1"/>
    <w:rsid w:val="008A4061"/>
    <w:rsid w:val="008A4EBA"/>
    <w:rsid w:val="008A6EC0"/>
    <w:rsid w:val="008B2FF1"/>
    <w:rsid w:val="008B6208"/>
    <w:rsid w:val="008B68A5"/>
    <w:rsid w:val="008C0409"/>
    <w:rsid w:val="008C15CE"/>
    <w:rsid w:val="008C1ED2"/>
    <w:rsid w:val="008C2FF0"/>
    <w:rsid w:val="008C59EE"/>
    <w:rsid w:val="008C77A1"/>
    <w:rsid w:val="008C7CC7"/>
    <w:rsid w:val="008D0DE2"/>
    <w:rsid w:val="008D0F92"/>
    <w:rsid w:val="008E0A29"/>
    <w:rsid w:val="008F0F76"/>
    <w:rsid w:val="008F39FD"/>
    <w:rsid w:val="008F66C6"/>
    <w:rsid w:val="008F7F86"/>
    <w:rsid w:val="00901C3F"/>
    <w:rsid w:val="009064A5"/>
    <w:rsid w:val="00911FFF"/>
    <w:rsid w:val="0091454E"/>
    <w:rsid w:val="00916B97"/>
    <w:rsid w:val="009175CE"/>
    <w:rsid w:val="00924F87"/>
    <w:rsid w:val="00925D81"/>
    <w:rsid w:val="00933E0A"/>
    <w:rsid w:val="00933F22"/>
    <w:rsid w:val="00934CF1"/>
    <w:rsid w:val="0094234C"/>
    <w:rsid w:val="00944717"/>
    <w:rsid w:val="00944AAD"/>
    <w:rsid w:val="00947C65"/>
    <w:rsid w:val="00956612"/>
    <w:rsid w:val="00957C27"/>
    <w:rsid w:val="00961A45"/>
    <w:rsid w:val="009621A3"/>
    <w:rsid w:val="00965570"/>
    <w:rsid w:val="00965922"/>
    <w:rsid w:val="00980A3C"/>
    <w:rsid w:val="0098282E"/>
    <w:rsid w:val="009834CD"/>
    <w:rsid w:val="00983EF8"/>
    <w:rsid w:val="009853CF"/>
    <w:rsid w:val="00990307"/>
    <w:rsid w:val="00995905"/>
    <w:rsid w:val="009A08F8"/>
    <w:rsid w:val="009A14DE"/>
    <w:rsid w:val="009B4361"/>
    <w:rsid w:val="009B6557"/>
    <w:rsid w:val="009C19D8"/>
    <w:rsid w:val="009C55BD"/>
    <w:rsid w:val="009D3E43"/>
    <w:rsid w:val="009D6495"/>
    <w:rsid w:val="009D66D2"/>
    <w:rsid w:val="009E1F7B"/>
    <w:rsid w:val="009F30F0"/>
    <w:rsid w:val="009F6752"/>
    <w:rsid w:val="009F7C06"/>
    <w:rsid w:val="00A018F3"/>
    <w:rsid w:val="00A031DD"/>
    <w:rsid w:val="00A0413C"/>
    <w:rsid w:val="00A05666"/>
    <w:rsid w:val="00A05D8E"/>
    <w:rsid w:val="00A0626F"/>
    <w:rsid w:val="00A064DC"/>
    <w:rsid w:val="00A068A7"/>
    <w:rsid w:val="00A21685"/>
    <w:rsid w:val="00A25C4E"/>
    <w:rsid w:val="00A2654B"/>
    <w:rsid w:val="00A3153E"/>
    <w:rsid w:val="00A31CD1"/>
    <w:rsid w:val="00A3268F"/>
    <w:rsid w:val="00A34D86"/>
    <w:rsid w:val="00A36413"/>
    <w:rsid w:val="00A36D14"/>
    <w:rsid w:val="00A41238"/>
    <w:rsid w:val="00A427E5"/>
    <w:rsid w:val="00A47ED9"/>
    <w:rsid w:val="00A54D23"/>
    <w:rsid w:val="00A5515F"/>
    <w:rsid w:val="00A552DD"/>
    <w:rsid w:val="00A56EAE"/>
    <w:rsid w:val="00A6076C"/>
    <w:rsid w:val="00A613A0"/>
    <w:rsid w:val="00A74120"/>
    <w:rsid w:val="00A74408"/>
    <w:rsid w:val="00A75179"/>
    <w:rsid w:val="00A773A4"/>
    <w:rsid w:val="00A77726"/>
    <w:rsid w:val="00A81E34"/>
    <w:rsid w:val="00A83CDE"/>
    <w:rsid w:val="00A85F3E"/>
    <w:rsid w:val="00A86D3A"/>
    <w:rsid w:val="00A90322"/>
    <w:rsid w:val="00A90F11"/>
    <w:rsid w:val="00A93B60"/>
    <w:rsid w:val="00A9462F"/>
    <w:rsid w:val="00A962C1"/>
    <w:rsid w:val="00A97E74"/>
    <w:rsid w:val="00AA1123"/>
    <w:rsid w:val="00AA5F06"/>
    <w:rsid w:val="00AB0B0E"/>
    <w:rsid w:val="00AC1A14"/>
    <w:rsid w:val="00AD0A59"/>
    <w:rsid w:val="00AD2152"/>
    <w:rsid w:val="00AD7B9C"/>
    <w:rsid w:val="00AE0611"/>
    <w:rsid w:val="00AE12DF"/>
    <w:rsid w:val="00AE2510"/>
    <w:rsid w:val="00AE33D2"/>
    <w:rsid w:val="00AE501A"/>
    <w:rsid w:val="00AE6197"/>
    <w:rsid w:val="00AE76E9"/>
    <w:rsid w:val="00AF03A3"/>
    <w:rsid w:val="00AF127C"/>
    <w:rsid w:val="00AF13BE"/>
    <w:rsid w:val="00AF3A6E"/>
    <w:rsid w:val="00AF3E60"/>
    <w:rsid w:val="00B01A89"/>
    <w:rsid w:val="00B04076"/>
    <w:rsid w:val="00B1388E"/>
    <w:rsid w:val="00B1661D"/>
    <w:rsid w:val="00B16DC6"/>
    <w:rsid w:val="00B25D04"/>
    <w:rsid w:val="00B30E86"/>
    <w:rsid w:val="00B31502"/>
    <w:rsid w:val="00B36260"/>
    <w:rsid w:val="00B40872"/>
    <w:rsid w:val="00B4087B"/>
    <w:rsid w:val="00B44208"/>
    <w:rsid w:val="00B4472A"/>
    <w:rsid w:val="00B51F63"/>
    <w:rsid w:val="00B6308F"/>
    <w:rsid w:val="00B7075F"/>
    <w:rsid w:val="00B7112E"/>
    <w:rsid w:val="00B77C2D"/>
    <w:rsid w:val="00B77E29"/>
    <w:rsid w:val="00B80265"/>
    <w:rsid w:val="00B827B9"/>
    <w:rsid w:val="00B831B0"/>
    <w:rsid w:val="00B9041F"/>
    <w:rsid w:val="00B95C80"/>
    <w:rsid w:val="00B95E21"/>
    <w:rsid w:val="00B97DA0"/>
    <w:rsid w:val="00BA2980"/>
    <w:rsid w:val="00BA30AE"/>
    <w:rsid w:val="00BA3347"/>
    <w:rsid w:val="00BA6C34"/>
    <w:rsid w:val="00BB1F47"/>
    <w:rsid w:val="00BB244C"/>
    <w:rsid w:val="00BB304B"/>
    <w:rsid w:val="00BB492D"/>
    <w:rsid w:val="00BC5820"/>
    <w:rsid w:val="00BC64B7"/>
    <w:rsid w:val="00BC7F8C"/>
    <w:rsid w:val="00BD31CB"/>
    <w:rsid w:val="00BD70F6"/>
    <w:rsid w:val="00BE38A0"/>
    <w:rsid w:val="00BE5263"/>
    <w:rsid w:val="00BE7E26"/>
    <w:rsid w:val="00BF4D74"/>
    <w:rsid w:val="00BF67B5"/>
    <w:rsid w:val="00C01189"/>
    <w:rsid w:val="00C037B3"/>
    <w:rsid w:val="00C11B64"/>
    <w:rsid w:val="00C14069"/>
    <w:rsid w:val="00C1538F"/>
    <w:rsid w:val="00C17466"/>
    <w:rsid w:val="00C20334"/>
    <w:rsid w:val="00C20861"/>
    <w:rsid w:val="00C23FAD"/>
    <w:rsid w:val="00C255D1"/>
    <w:rsid w:val="00C25820"/>
    <w:rsid w:val="00C31E83"/>
    <w:rsid w:val="00C32569"/>
    <w:rsid w:val="00C34A8F"/>
    <w:rsid w:val="00C36884"/>
    <w:rsid w:val="00C43B7F"/>
    <w:rsid w:val="00C44936"/>
    <w:rsid w:val="00C46351"/>
    <w:rsid w:val="00C5315D"/>
    <w:rsid w:val="00C54870"/>
    <w:rsid w:val="00C55C66"/>
    <w:rsid w:val="00C61EBC"/>
    <w:rsid w:val="00C638F4"/>
    <w:rsid w:val="00C6673A"/>
    <w:rsid w:val="00C672EB"/>
    <w:rsid w:val="00C72BB1"/>
    <w:rsid w:val="00C751D5"/>
    <w:rsid w:val="00C810F9"/>
    <w:rsid w:val="00C8796D"/>
    <w:rsid w:val="00C9186F"/>
    <w:rsid w:val="00CA0A65"/>
    <w:rsid w:val="00CA0D58"/>
    <w:rsid w:val="00CA33D8"/>
    <w:rsid w:val="00CA68F2"/>
    <w:rsid w:val="00CB0919"/>
    <w:rsid w:val="00CB4424"/>
    <w:rsid w:val="00CB657A"/>
    <w:rsid w:val="00CB6FD1"/>
    <w:rsid w:val="00CC1983"/>
    <w:rsid w:val="00CC2539"/>
    <w:rsid w:val="00CC3C42"/>
    <w:rsid w:val="00CC5EDC"/>
    <w:rsid w:val="00CC7EDF"/>
    <w:rsid w:val="00CD0023"/>
    <w:rsid w:val="00CD585F"/>
    <w:rsid w:val="00CD59A1"/>
    <w:rsid w:val="00CD6F38"/>
    <w:rsid w:val="00CE20D5"/>
    <w:rsid w:val="00CE3205"/>
    <w:rsid w:val="00CE385F"/>
    <w:rsid w:val="00CE7ABE"/>
    <w:rsid w:val="00CF329A"/>
    <w:rsid w:val="00D011DF"/>
    <w:rsid w:val="00D021F9"/>
    <w:rsid w:val="00D0349D"/>
    <w:rsid w:val="00D04BFA"/>
    <w:rsid w:val="00D15016"/>
    <w:rsid w:val="00D23ADA"/>
    <w:rsid w:val="00D25175"/>
    <w:rsid w:val="00D26040"/>
    <w:rsid w:val="00D26C38"/>
    <w:rsid w:val="00D3575A"/>
    <w:rsid w:val="00D35E65"/>
    <w:rsid w:val="00D35F5F"/>
    <w:rsid w:val="00D36F98"/>
    <w:rsid w:val="00D37003"/>
    <w:rsid w:val="00D37E0E"/>
    <w:rsid w:val="00D439BF"/>
    <w:rsid w:val="00D4529F"/>
    <w:rsid w:val="00D50579"/>
    <w:rsid w:val="00D5218D"/>
    <w:rsid w:val="00D547EA"/>
    <w:rsid w:val="00D57226"/>
    <w:rsid w:val="00D57A5C"/>
    <w:rsid w:val="00D611F8"/>
    <w:rsid w:val="00D629CA"/>
    <w:rsid w:val="00D66052"/>
    <w:rsid w:val="00D90A95"/>
    <w:rsid w:val="00D91170"/>
    <w:rsid w:val="00D91ADA"/>
    <w:rsid w:val="00DA55DA"/>
    <w:rsid w:val="00DB06EE"/>
    <w:rsid w:val="00DB39C2"/>
    <w:rsid w:val="00DB738C"/>
    <w:rsid w:val="00DC1129"/>
    <w:rsid w:val="00DC16FE"/>
    <w:rsid w:val="00DD052B"/>
    <w:rsid w:val="00DD1065"/>
    <w:rsid w:val="00DD5832"/>
    <w:rsid w:val="00DE0809"/>
    <w:rsid w:val="00DE0D07"/>
    <w:rsid w:val="00DE467C"/>
    <w:rsid w:val="00DE7194"/>
    <w:rsid w:val="00DE7B5F"/>
    <w:rsid w:val="00DF1DF3"/>
    <w:rsid w:val="00DF28F3"/>
    <w:rsid w:val="00DF295D"/>
    <w:rsid w:val="00DF7BF4"/>
    <w:rsid w:val="00E00269"/>
    <w:rsid w:val="00E010A5"/>
    <w:rsid w:val="00E01A0B"/>
    <w:rsid w:val="00E04E9A"/>
    <w:rsid w:val="00E06286"/>
    <w:rsid w:val="00E11920"/>
    <w:rsid w:val="00E12553"/>
    <w:rsid w:val="00E137F9"/>
    <w:rsid w:val="00E14F4F"/>
    <w:rsid w:val="00E16B3C"/>
    <w:rsid w:val="00E2477D"/>
    <w:rsid w:val="00E24C8E"/>
    <w:rsid w:val="00E33B28"/>
    <w:rsid w:val="00E369A1"/>
    <w:rsid w:val="00E44C12"/>
    <w:rsid w:val="00E467BD"/>
    <w:rsid w:val="00E46B73"/>
    <w:rsid w:val="00E47EEF"/>
    <w:rsid w:val="00E54E74"/>
    <w:rsid w:val="00E65638"/>
    <w:rsid w:val="00E679CC"/>
    <w:rsid w:val="00E71DF5"/>
    <w:rsid w:val="00E71EFB"/>
    <w:rsid w:val="00E75403"/>
    <w:rsid w:val="00E75BAE"/>
    <w:rsid w:val="00E77911"/>
    <w:rsid w:val="00E8280F"/>
    <w:rsid w:val="00E83047"/>
    <w:rsid w:val="00E86288"/>
    <w:rsid w:val="00E867C1"/>
    <w:rsid w:val="00E90E94"/>
    <w:rsid w:val="00E964DF"/>
    <w:rsid w:val="00EA0309"/>
    <w:rsid w:val="00EA407E"/>
    <w:rsid w:val="00EB6883"/>
    <w:rsid w:val="00EC040F"/>
    <w:rsid w:val="00EC1E47"/>
    <w:rsid w:val="00EC42D8"/>
    <w:rsid w:val="00EC64E1"/>
    <w:rsid w:val="00ED0583"/>
    <w:rsid w:val="00ED21A7"/>
    <w:rsid w:val="00ED2D8B"/>
    <w:rsid w:val="00ED786D"/>
    <w:rsid w:val="00ED7A66"/>
    <w:rsid w:val="00EE0D1E"/>
    <w:rsid w:val="00EE248F"/>
    <w:rsid w:val="00EF0CCF"/>
    <w:rsid w:val="00EF172E"/>
    <w:rsid w:val="00EF18B5"/>
    <w:rsid w:val="00EF36E0"/>
    <w:rsid w:val="00EF37D7"/>
    <w:rsid w:val="00EF4249"/>
    <w:rsid w:val="00EF7052"/>
    <w:rsid w:val="00F01D8D"/>
    <w:rsid w:val="00F03C64"/>
    <w:rsid w:val="00F04770"/>
    <w:rsid w:val="00F04A5E"/>
    <w:rsid w:val="00F06141"/>
    <w:rsid w:val="00F07E40"/>
    <w:rsid w:val="00F11C95"/>
    <w:rsid w:val="00F135FF"/>
    <w:rsid w:val="00F14916"/>
    <w:rsid w:val="00F15363"/>
    <w:rsid w:val="00F174A8"/>
    <w:rsid w:val="00F174CA"/>
    <w:rsid w:val="00F258B5"/>
    <w:rsid w:val="00F26134"/>
    <w:rsid w:val="00F33521"/>
    <w:rsid w:val="00F33D30"/>
    <w:rsid w:val="00F35D45"/>
    <w:rsid w:val="00F414EB"/>
    <w:rsid w:val="00F42697"/>
    <w:rsid w:val="00F42A05"/>
    <w:rsid w:val="00F43971"/>
    <w:rsid w:val="00F44B65"/>
    <w:rsid w:val="00F50974"/>
    <w:rsid w:val="00F536BB"/>
    <w:rsid w:val="00F5411B"/>
    <w:rsid w:val="00F55F75"/>
    <w:rsid w:val="00F6210C"/>
    <w:rsid w:val="00F6636B"/>
    <w:rsid w:val="00F7122F"/>
    <w:rsid w:val="00F71C62"/>
    <w:rsid w:val="00F739DC"/>
    <w:rsid w:val="00F73B00"/>
    <w:rsid w:val="00F744D4"/>
    <w:rsid w:val="00F8008E"/>
    <w:rsid w:val="00F82274"/>
    <w:rsid w:val="00F842FC"/>
    <w:rsid w:val="00F90A1D"/>
    <w:rsid w:val="00F90FA6"/>
    <w:rsid w:val="00F918C6"/>
    <w:rsid w:val="00F92367"/>
    <w:rsid w:val="00F93B7B"/>
    <w:rsid w:val="00F97BDC"/>
    <w:rsid w:val="00FA40D6"/>
    <w:rsid w:val="00FA6477"/>
    <w:rsid w:val="00FA7759"/>
    <w:rsid w:val="00FB3BEE"/>
    <w:rsid w:val="00FB76E1"/>
    <w:rsid w:val="00FC0305"/>
    <w:rsid w:val="00FC550F"/>
    <w:rsid w:val="00FD1224"/>
    <w:rsid w:val="00FD2829"/>
    <w:rsid w:val="00FE28DC"/>
    <w:rsid w:val="00FE52E9"/>
    <w:rsid w:val="00FF48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CAA27D4"/>
  <w15:docId w15:val="{DE897A9D-B3EA-8F43-A7B1-73BB8BB1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893"/>
    <w:pPr>
      <w:suppressAutoHyphens/>
    </w:pPr>
    <w:rPr>
      <w:sz w:val="24"/>
      <w:szCs w:val="24"/>
      <w:lang w:eastAsia="ar-SA"/>
    </w:rPr>
  </w:style>
  <w:style w:type="paragraph" w:styleId="Heading1">
    <w:name w:val="heading 1"/>
    <w:basedOn w:val="Normal"/>
    <w:next w:val="Normal"/>
    <w:qFormat/>
    <w:rsid w:val="0054127A"/>
    <w:pPr>
      <w:keepNext/>
      <w:outlineLvl w:val="0"/>
    </w:pPr>
    <w:rPr>
      <w:b/>
      <w:bCs/>
    </w:rPr>
  </w:style>
  <w:style w:type="paragraph" w:styleId="Heading2">
    <w:name w:val="heading 2"/>
    <w:basedOn w:val="Normal"/>
    <w:next w:val="Normal"/>
    <w:qFormat/>
    <w:rsid w:val="0054127A"/>
    <w:pPr>
      <w:keepNext/>
      <w:outlineLvl w:val="1"/>
    </w:pPr>
    <w:rPr>
      <w:b/>
      <w:bCs/>
      <w:sz w:val="32"/>
    </w:rPr>
  </w:style>
  <w:style w:type="paragraph" w:styleId="Heading3">
    <w:name w:val="heading 3"/>
    <w:basedOn w:val="Normal"/>
    <w:next w:val="Normal"/>
    <w:qFormat/>
    <w:rsid w:val="0054127A"/>
    <w:pPr>
      <w:keepNext/>
      <w:outlineLvl w:val="2"/>
    </w:pPr>
    <w:rPr>
      <w:i/>
      <w:iCs/>
    </w:rPr>
  </w:style>
  <w:style w:type="paragraph" w:styleId="Heading4">
    <w:name w:val="heading 4"/>
    <w:basedOn w:val="Normal"/>
    <w:next w:val="Normal"/>
    <w:qFormat/>
    <w:rsid w:val="0054127A"/>
    <w:pPr>
      <w:keepNext/>
      <w:numPr>
        <w:ilvl w:val="3"/>
        <w:numId w:val="1"/>
      </w:numPr>
      <w:outlineLvl w:val="3"/>
    </w:pPr>
    <w:rPr>
      <w:b/>
      <w:bCs/>
    </w:rPr>
  </w:style>
  <w:style w:type="paragraph" w:styleId="Heading5">
    <w:name w:val="heading 5"/>
    <w:basedOn w:val="Normal"/>
    <w:next w:val="Normal"/>
    <w:qFormat/>
    <w:rsid w:val="0054127A"/>
    <w:pPr>
      <w:keepNext/>
      <w:jc w:val="both"/>
      <w:outlineLvl w:val="4"/>
    </w:pPr>
    <w:rPr>
      <w:b/>
      <w:bCs/>
      <w:caps/>
      <w:szCs w:val="22"/>
    </w:rPr>
  </w:style>
  <w:style w:type="paragraph" w:styleId="Heading6">
    <w:name w:val="heading 6"/>
    <w:basedOn w:val="Normal"/>
    <w:next w:val="Normal"/>
    <w:qFormat/>
    <w:rsid w:val="0054127A"/>
    <w:pPr>
      <w:keepNext/>
      <w:jc w:val="righ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54127A"/>
  </w:style>
  <w:style w:type="character" w:customStyle="1" w:styleId="WW8Num3z0">
    <w:name w:val="WW8Num3z0"/>
    <w:rsid w:val="0054127A"/>
    <w:rPr>
      <w:rFonts w:ascii="Symbol" w:hAnsi="Symbol"/>
    </w:rPr>
  </w:style>
  <w:style w:type="character" w:customStyle="1" w:styleId="WW8Num3z1">
    <w:name w:val="WW8Num3z1"/>
    <w:rsid w:val="0054127A"/>
    <w:rPr>
      <w:rFonts w:ascii="Courier New" w:hAnsi="Courier New" w:cs="Courier New"/>
    </w:rPr>
  </w:style>
  <w:style w:type="character" w:customStyle="1" w:styleId="WW8Num3z2">
    <w:name w:val="WW8Num3z2"/>
    <w:rsid w:val="0054127A"/>
    <w:rPr>
      <w:rFonts w:ascii="Wingdings" w:hAnsi="Wingdings"/>
    </w:rPr>
  </w:style>
  <w:style w:type="character" w:customStyle="1" w:styleId="WW8Num4z0">
    <w:name w:val="WW8Num4z0"/>
    <w:rsid w:val="0054127A"/>
    <w:rPr>
      <w:rFonts w:ascii="Symbol" w:hAnsi="Symbol"/>
    </w:rPr>
  </w:style>
  <w:style w:type="character" w:customStyle="1" w:styleId="WW8Num4z1">
    <w:name w:val="WW8Num4z1"/>
    <w:rsid w:val="0054127A"/>
    <w:rPr>
      <w:rFonts w:ascii="Courier New" w:hAnsi="Courier New"/>
    </w:rPr>
  </w:style>
  <w:style w:type="character" w:customStyle="1" w:styleId="WW8Num4z2">
    <w:name w:val="WW8Num4z2"/>
    <w:rsid w:val="0054127A"/>
    <w:rPr>
      <w:rFonts w:ascii="Wingdings" w:hAnsi="Wingdings"/>
    </w:rPr>
  </w:style>
  <w:style w:type="character" w:customStyle="1" w:styleId="Standardstycketeckensnitt1">
    <w:name w:val="Standardstycketeckensnitt1"/>
    <w:rsid w:val="0054127A"/>
  </w:style>
  <w:style w:type="character" w:customStyle="1" w:styleId="BrdtextChar">
    <w:name w:val="Brödtext Char"/>
    <w:basedOn w:val="Standardstycketeckensnitt1"/>
    <w:rsid w:val="0054127A"/>
    <w:rPr>
      <w:sz w:val="24"/>
      <w:szCs w:val="24"/>
      <w:lang w:val="sv-SE" w:eastAsia="ar-SA" w:bidi="ar-SA"/>
    </w:rPr>
  </w:style>
  <w:style w:type="paragraph" w:customStyle="1" w:styleId="Rubrik1">
    <w:name w:val="Rubrik1"/>
    <w:basedOn w:val="Normal"/>
    <w:next w:val="BodyText"/>
    <w:rsid w:val="0054127A"/>
    <w:pPr>
      <w:keepNext/>
      <w:spacing w:before="240" w:after="120"/>
    </w:pPr>
    <w:rPr>
      <w:rFonts w:ascii="Arial" w:eastAsia="Lucida Sans Unicode" w:hAnsi="Arial" w:cs="Tahoma"/>
      <w:sz w:val="28"/>
      <w:szCs w:val="28"/>
    </w:rPr>
  </w:style>
  <w:style w:type="paragraph" w:styleId="BodyText">
    <w:name w:val="Body Text"/>
    <w:basedOn w:val="Normal"/>
    <w:rsid w:val="0054127A"/>
    <w:pPr>
      <w:jc w:val="both"/>
    </w:pPr>
  </w:style>
  <w:style w:type="paragraph" w:styleId="List">
    <w:name w:val="List"/>
    <w:basedOn w:val="BodyText"/>
    <w:rsid w:val="0054127A"/>
    <w:rPr>
      <w:rFonts w:cs="Tahoma"/>
    </w:rPr>
  </w:style>
  <w:style w:type="paragraph" w:customStyle="1" w:styleId="Bildtext">
    <w:name w:val="Bildtext"/>
    <w:basedOn w:val="Normal"/>
    <w:rsid w:val="0054127A"/>
    <w:pPr>
      <w:suppressLineNumbers/>
      <w:spacing w:before="120" w:after="120"/>
    </w:pPr>
    <w:rPr>
      <w:rFonts w:cs="Tahoma"/>
      <w:i/>
      <w:iCs/>
    </w:rPr>
  </w:style>
  <w:style w:type="paragraph" w:customStyle="1" w:styleId="Frteckning">
    <w:name w:val="Förteckning"/>
    <w:basedOn w:val="Normal"/>
    <w:rsid w:val="0054127A"/>
    <w:pPr>
      <w:suppressLineNumbers/>
    </w:pPr>
    <w:rPr>
      <w:rFonts w:cs="Tahoma"/>
    </w:rPr>
  </w:style>
  <w:style w:type="paragraph" w:customStyle="1" w:styleId="Brdtext21">
    <w:name w:val="Brödtext 21"/>
    <w:basedOn w:val="Normal"/>
    <w:rsid w:val="0054127A"/>
    <w:pPr>
      <w:jc w:val="both"/>
    </w:pPr>
  </w:style>
  <w:style w:type="paragraph" w:customStyle="1" w:styleId="Brdtext31">
    <w:name w:val="Brödtext 31"/>
    <w:basedOn w:val="Normal"/>
    <w:rsid w:val="0054127A"/>
    <w:pPr>
      <w:jc w:val="right"/>
    </w:pPr>
    <w:rPr>
      <w:b/>
      <w:bCs/>
    </w:rPr>
  </w:style>
  <w:style w:type="paragraph" w:customStyle="1" w:styleId="Dokumentversikt1">
    <w:name w:val="Dokumentöversikt1"/>
    <w:basedOn w:val="Normal"/>
    <w:rsid w:val="0054127A"/>
    <w:pPr>
      <w:shd w:val="clear" w:color="auto" w:fill="000080"/>
    </w:pPr>
    <w:rPr>
      <w:rFonts w:ascii="Tahoma" w:hAnsi="Tahoma" w:cs="Tahoma"/>
      <w:sz w:val="20"/>
      <w:szCs w:val="20"/>
    </w:rPr>
  </w:style>
  <w:style w:type="paragraph" w:customStyle="1" w:styleId="Tabellinnehll">
    <w:name w:val="Tabellinnehåll"/>
    <w:basedOn w:val="Normal"/>
    <w:rsid w:val="0054127A"/>
    <w:pPr>
      <w:suppressLineNumbers/>
    </w:pPr>
  </w:style>
  <w:style w:type="paragraph" w:customStyle="1" w:styleId="Tabellrubrik">
    <w:name w:val="Tabellrubrik"/>
    <w:basedOn w:val="Tabellinnehll"/>
    <w:rsid w:val="0054127A"/>
    <w:pPr>
      <w:jc w:val="center"/>
    </w:pPr>
    <w:rPr>
      <w:b/>
      <w:bCs/>
    </w:rPr>
  </w:style>
  <w:style w:type="paragraph" w:styleId="DocumentMap">
    <w:name w:val="Document Map"/>
    <w:basedOn w:val="Normal"/>
    <w:semiHidden/>
    <w:rsid w:val="00405B43"/>
    <w:pPr>
      <w:shd w:val="clear" w:color="auto" w:fill="000080"/>
    </w:pPr>
    <w:rPr>
      <w:rFonts w:ascii="Tahoma" w:hAnsi="Tahoma" w:cs="Tahoma"/>
      <w:sz w:val="20"/>
      <w:szCs w:val="20"/>
    </w:rPr>
  </w:style>
  <w:style w:type="paragraph" w:styleId="BodyText3">
    <w:name w:val="Body Text 3"/>
    <w:basedOn w:val="Normal"/>
    <w:rsid w:val="0086743B"/>
    <w:pPr>
      <w:spacing w:after="120"/>
    </w:pPr>
    <w:rPr>
      <w:sz w:val="16"/>
      <w:szCs w:val="16"/>
    </w:rPr>
  </w:style>
  <w:style w:type="paragraph" w:styleId="Title">
    <w:name w:val="Title"/>
    <w:basedOn w:val="Normal"/>
    <w:next w:val="Normal"/>
    <w:link w:val="TitleChar"/>
    <w:qFormat/>
    <w:rsid w:val="00595C9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95C9C"/>
    <w:rPr>
      <w:rFonts w:ascii="Cambria" w:eastAsia="Times New Roman" w:hAnsi="Cambria" w:cs="Times New Roman"/>
      <w:b/>
      <w:bCs/>
      <w:kern w:val="28"/>
      <w:sz w:val="32"/>
      <w:szCs w:val="32"/>
      <w:lang w:eastAsia="ar-SA"/>
    </w:rPr>
  </w:style>
  <w:style w:type="table" w:styleId="TableGrid">
    <w:name w:val="Table Grid"/>
    <w:basedOn w:val="TableNormal"/>
    <w:uiPriority w:val="59"/>
    <w:rsid w:val="00316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F172E"/>
    <w:rPr>
      <w:color w:val="0000FF"/>
      <w:u w:val="single"/>
    </w:rPr>
  </w:style>
  <w:style w:type="character" w:styleId="FollowedHyperlink">
    <w:name w:val="FollowedHyperlink"/>
    <w:basedOn w:val="DefaultParagraphFont"/>
    <w:rsid w:val="00EF172E"/>
    <w:rPr>
      <w:color w:val="800080"/>
      <w:u w:val="single"/>
    </w:rPr>
  </w:style>
  <w:style w:type="paragraph" w:styleId="Header">
    <w:name w:val="header"/>
    <w:basedOn w:val="Normal"/>
    <w:link w:val="HeaderChar"/>
    <w:rsid w:val="008875D8"/>
    <w:pPr>
      <w:tabs>
        <w:tab w:val="center" w:pos="4536"/>
        <w:tab w:val="right" w:pos="9072"/>
      </w:tabs>
    </w:pPr>
  </w:style>
  <w:style w:type="character" w:customStyle="1" w:styleId="HeaderChar">
    <w:name w:val="Header Char"/>
    <w:basedOn w:val="DefaultParagraphFont"/>
    <w:link w:val="Header"/>
    <w:rsid w:val="008875D8"/>
    <w:rPr>
      <w:sz w:val="24"/>
      <w:szCs w:val="24"/>
      <w:lang w:eastAsia="ar-SA"/>
    </w:rPr>
  </w:style>
  <w:style w:type="paragraph" w:styleId="Footer">
    <w:name w:val="footer"/>
    <w:basedOn w:val="Normal"/>
    <w:link w:val="FooterChar"/>
    <w:uiPriority w:val="99"/>
    <w:rsid w:val="008875D8"/>
    <w:pPr>
      <w:tabs>
        <w:tab w:val="center" w:pos="4536"/>
        <w:tab w:val="right" w:pos="9072"/>
      </w:tabs>
    </w:pPr>
  </w:style>
  <w:style w:type="character" w:customStyle="1" w:styleId="FooterChar">
    <w:name w:val="Footer Char"/>
    <w:basedOn w:val="DefaultParagraphFont"/>
    <w:link w:val="Footer"/>
    <w:uiPriority w:val="99"/>
    <w:rsid w:val="008875D8"/>
    <w:rPr>
      <w:sz w:val="24"/>
      <w:szCs w:val="24"/>
      <w:lang w:eastAsia="ar-SA"/>
    </w:rPr>
  </w:style>
  <w:style w:type="paragraph" w:styleId="BalloonText">
    <w:name w:val="Balloon Text"/>
    <w:basedOn w:val="Normal"/>
    <w:link w:val="BalloonTextChar"/>
    <w:rsid w:val="008875D8"/>
    <w:rPr>
      <w:rFonts w:ascii="Tahoma" w:hAnsi="Tahoma" w:cs="Tahoma"/>
      <w:sz w:val="16"/>
      <w:szCs w:val="16"/>
    </w:rPr>
  </w:style>
  <w:style w:type="character" w:customStyle="1" w:styleId="BalloonTextChar">
    <w:name w:val="Balloon Text Char"/>
    <w:basedOn w:val="DefaultParagraphFont"/>
    <w:link w:val="BalloonText"/>
    <w:rsid w:val="008875D8"/>
    <w:rPr>
      <w:rFonts w:ascii="Tahoma" w:hAnsi="Tahoma" w:cs="Tahoma"/>
      <w:sz w:val="16"/>
      <w:szCs w:val="16"/>
      <w:lang w:eastAsia="ar-SA"/>
    </w:rPr>
  </w:style>
  <w:style w:type="paragraph" w:styleId="ListParagraph">
    <w:name w:val="List Paragraph"/>
    <w:basedOn w:val="Normal"/>
    <w:uiPriority w:val="34"/>
    <w:qFormat/>
    <w:rsid w:val="0094234C"/>
    <w:pPr>
      <w:ind w:left="720"/>
      <w:contextualSpacing/>
    </w:pPr>
  </w:style>
  <w:style w:type="paragraph" w:customStyle="1" w:styleId="Default">
    <w:name w:val="Default"/>
    <w:rsid w:val="00BC64B7"/>
    <w:pPr>
      <w:autoSpaceDE w:val="0"/>
      <w:autoSpaceDN w:val="0"/>
      <w:adjustRightInd w:val="0"/>
    </w:pPr>
    <w:rPr>
      <w:color w:val="000000"/>
      <w:sz w:val="24"/>
      <w:szCs w:val="24"/>
    </w:rPr>
  </w:style>
  <w:style w:type="character" w:styleId="CommentReference">
    <w:name w:val="annotation reference"/>
    <w:basedOn w:val="DefaultParagraphFont"/>
    <w:rsid w:val="00046D7A"/>
    <w:rPr>
      <w:sz w:val="16"/>
      <w:szCs w:val="16"/>
    </w:rPr>
  </w:style>
  <w:style w:type="paragraph" w:styleId="CommentText">
    <w:name w:val="annotation text"/>
    <w:basedOn w:val="Normal"/>
    <w:link w:val="CommentTextChar"/>
    <w:rsid w:val="00046D7A"/>
    <w:rPr>
      <w:sz w:val="20"/>
      <w:szCs w:val="20"/>
    </w:rPr>
  </w:style>
  <w:style w:type="character" w:customStyle="1" w:styleId="CommentTextChar">
    <w:name w:val="Comment Text Char"/>
    <w:basedOn w:val="DefaultParagraphFont"/>
    <w:link w:val="CommentText"/>
    <w:rsid w:val="00046D7A"/>
    <w:rPr>
      <w:lang w:eastAsia="ar-SA"/>
    </w:rPr>
  </w:style>
  <w:style w:type="paragraph" w:styleId="CommentSubject">
    <w:name w:val="annotation subject"/>
    <w:basedOn w:val="CommentText"/>
    <w:next w:val="CommentText"/>
    <w:link w:val="CommentSubjectChar"/>
    <w:rsid w:val="00046D7A"/>
    <w:rPr>
      <w:b/>
      <w:bCs/>
    </w:rPr>
  </w:style>
  <w:style w:type="character" w:customStyle="1" w:styleId="CommentSubjectChar">
    <w:name w:val="Comment Subject Char"/>
    <w:basedOn w:val="CommentTextChar"/>
    <w:link w:val="CommentSubject"/>
    <w:rsid w:val="00046D7A"/>
    <w:rPr>
      <w:b/>
      <w:bCs/>
      <w:lang w:eastAsia="ar-SA"/>
    </w:rPr>
  </w:style>
  <w:style w:type="paragraph" w:styleId="NoSpacing">
    <w:name w:val="No Spacing"/>
    <w:uiPriority w:val="1"/>
    <w:qFormat/>
    <w:rsid w:val="00B30E86"/>
    <w:pPr>
      <w:suppressAutoHyphens/>
    </w:pPr>
    <w:rPr>
      <w:sz w:val="24"/>
      <w:szCs w:val="24"/>
      <w:lang w:eastAsia="ar-SA"/>
    </w:rPr>
  </w:style>
  <w:style w:type="table" w:styleId="TableWeb1">
    <w:name w:val="Table Web 1"/>
    <w:basedOn w:val="TableNormal"/>
    <w:rsid w:val="005A6B6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A0413C"/>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5">
    <w:name w:val="Table List 5"/>
    <w:basedOn w:val="TableNormal"/>
    <w:rsid w:val="00894068"/>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1">
    <w:name w:val="Table Grid 1"/>
    <w:basedOn w:val="TableNormal"/>
    <w:rsid w:val="00894068"/>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LightShading-Accent4">
    <w:name w:val="Light Shading Accent 4"/>
    <w:basedOn w:val="TableNormal"/>
    <w:uiPriority w:val="60"/>
    <w:rsid w:val="0089406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9406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
    <w:name w:val="Colorful List"/>
    <w:basedOn w:val="TableNormal"/>
    <w:uiPriority w:val="72"/>
    <w:rsid w:val="008940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rsid w:val="00894068"/>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894068"/>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5">
    <w:name w:val="Table Grid 5"/>
    <w:basedOn w:val="TableNormal"/>
    <w:rsid w:val="00894068"/>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3">
    <w:name w:val="Table Simple 3"/>
    <w:basedOn w:val="TableNormal"/>
    <w:rsid w:val="003100F9"/>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100F9"/>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100F9"/>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3100F9"/>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tx">
    <w:name w:val="tx"/>
    <w:basedOn w:val="DefaultParagraphFont"/>
    <w:rsid w:val="00861019"/>
  </w:style>
  <w:style w:type="character" w:styleId="Emphasis">
    <w:name w:val="Emphasis"/>
    <w:basedOn w:val="DefaultParagraphFont"/>
    <w:qFormat/>
    <w:rsid w:val="00A83CDE"/>
    <w:rPr>
      <w:i/>
      <w:iCs/>
    </w:rPr>
  </w:style>
  <w:style w:type="character" w:styleId="Strong">
    <w:name w:val="Strong"/>
    <w:basedOn w:val="DefaultParagraphFont"/>
    <w:qFormat/>
    <w:rsid w:val="00A83CDE"/>
    <w:rPr>
      <w:b/>
      <w:bCs/>
    </w:rPr>
  </w:style>
  <w:style w:type="character" w:styleId="PlaceholderText">
    <w:name w:val="Placeholder Text"/>
    <w:basedOn w:val="DefaultParagraphFont"/>
    <w:uiPriority w:val="99"/>
    <w:semiHidden/>
    <w:rsid w:val="001473DF"/>
    <w:rPr>
      <w:color w:val="808080"/>
    </w:rPr>
  </w:style>
  <w:style w:type="character" w:customStyle="1" w:styleId="apple-converted-space">
    <w:name w:val="apple-converted-space"/>
    <w:basedOn w:val="DefaultParagraphFont"/>
    <w:rsid w:val="009B4361"/>
  </w:style>
  <w:style w:type="paragraph" w:styleId="NormalWeb">
    <w:name w:val="Normal (Web)"/>
    <w:basedOn w:val="Normal"/>
    <w:uiPriority w:val="99"/>
    <w:unhideWhenUsed/>
    <w:rsid w:val="003641C6"/>
    <w:pPr>
      <w:suppressAutoHyphens w:val="0"/>
      <w:spacing w:before="100" w:beforeAutospacing="1" w:after="100" w:afterAutospacing="1"/>
    </w:pPr>
    <w:rPr>
      <w:lang w:eastAsia="sv-SE"/>
    </w:rPr>
  </w:style>
  <w:style w:type="character" w:styleId="UnresolvedMention">
    <w:name w:val="Unresolved Mention"/>
    <w:basedOn w:val="DefaultParagraphFont"/>
    <w:uiPriority w:val="99"/>
    <w:semiHidden/>
    <w:unhideWhenUsed/>
    <w:rsid w:val="00155F35"/>
    <w:rPr>
      <w:color w:val="605E5C"/>
      <w:shd w:val="clear" w:color="auto" w:fill="E1DFDD"/>
    </w:rPr>
  </w:style>
  <w:style w:type="paragraph" w:styleId="Revision">
    <w:name w:val="Revision"/>
    <w:hidden/>
    <w:uiPriority w:val="99"/>
    <w:semiHidden/>
    <w:rsid w:val="00103CAD"/>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01">
      <w:bodyDiv w:val="1"/>
      <w:marLeft w:val="0"/>
      <w:marRight w:val="0"/>
      <w:marTop w:val="0"/>
      <w:marBottom w:val="0"/>
      <w:divBdr>
        <w:top w:val="none" w:sz="0" w:space="0" w:color="auto"/>
        <w:left w:val="none" w:sz="0" w:space="0" w:color="auto"/>
        <w:bottom w:val="none" w:sz="0" w:space="0" w:color="auto"/>
        <w:right w:val="none" w:sz="0" w:space="0" w:color="auto"/>
      </w:divBdr>
      <w:divsChild>
        <w:div w:id="1798446145">
          <w:marLeft w:val="0"/>
          <w:marRight w:val="0"/>
          <w:marTop w:val="0"/>
          <w:marBottom w:val="0"/>
          <w:divBdr>
            <w:top w:val="none" w:sz="0" w:space="0" w:color="auto"/>
            <w:left w:val="none" w:sz="0" w:space="0" w:color="auto"/>
            <w:bottom w:val="none" w:sz="0" w:space="0" w:color="auto"/>
            <w:right w:val="none" w:sz="0" w:space="0" w:color="auto"/>
          </w:divBdr>
          <w:divsChild>
            <w:div w:id="1659846283">
              <w:marLeft w:val="0"/>
              <w:marRight w:val="0"/>
              <w:marTop w:val="0"/>
              <w:marBottom w:val="0"/>
              <w:divBdr>
                <w:top w:val="none" w:sz="0" w:space="0" w:color="auto"/>
                <w:left w:val="none" w:sz="0" w:space="0" w:color="auto"/>
                <w:bottom w:val="none" w:sz="0" w:space="0" w:color="auto"/>
                <w:right w:val="none" w:sz="0" w:space="0" w:color="auto"/>
              </w:divBdr>
              <w:divsChild>
                <w:div w:id="2031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2345">
      <w:bodyDiv w:val="1"/>
      <w:marLeft w:val="0"/>
      <w:marRight w:val="0"/>
      <w:marTop w:val="0"/>
      <w:marBottom w:val="0"/>
      <w:divBdr>
        <w:top w:val="none" w:sz="0" w:space="0" w:color="auto"/>
        <w:left w:val="none" w:sz="0" w:space="0" w:color="auto"/>
        <w:bottom w:val="none" w:sz="0" w:space="0" w:color="auto"/>
        <w:right w:val="none" w:sz="0" w:space="0" w:color="auto"/>
      </w:divBdr>
    </w:div>
    <w:div w:id="634066822">
      <w:bodyDiv w:val="1"/>
      <w:marLeft w:val="0"/>
      <w:marRight w:val="0"/>
      <w:marTop w:val="0"/>
      <w:marBottom w:val="0"/>
      <w:divBdr>
        <w:top w:val="none" w:sz="0" w:space="0" w:color="auto"/>
        <w:left w:val="none" w:sz="0" w:space="0" w:color="auto"/>
        <w:bottom w:val="none" w:sz="0" w:space="0" w:color="auto"/>
        <w:right w:val="none" w:sz="0" w:space="0" w:color="auto"/>
      </w:divBdr>
    </w:div>
    <w:div w:id="717243544">
      <w:bodyDiv w:val="1"/>
      <w:marLeft w:val="0"/>
      <w:marRight w:val="0"/>
      <w:marTop w:val="0"/>
      <w:marBottom w:val="0"/>
      <w:divBdr>
        <w:top w:val="none" w:sz="0" w:space="0" w:color="auto"/>
        <w:left w:val="none" w:sz="0" w:space="0" w:color="auto"/>
        <w:bottom w:val="none" w:sz="0" w:space="0" w:color="auto"/>
        <w:right w:val="none" w:sz="0" w:space="0" w:color="auto"/>
      </w:divBdr>
    </w:div>
    <w:div w:id="723677840">
      <w:bodyDiv w:val="1"/>
      <w:marLeft w:val="0"/>
      <w:marRight w:val="0"/>
      <w:marTop w:val="0"/>
      <w:marBottom w:val="0"/>
      <w:divBdr>
        <w:top w:val="none" w:sz="0" w:space="0" w:color="auto"/>
        <w:left w:val="none" w:sz="0" w:space="0" w:color="auto"/>
        <w:bottom w:val="none" w:sz="0" w:space="0" w:color="auto"/>
        <w:right w:val="none" w:sz="0" w:space="0" w:color="auto"/>
      </w:divBdr>
      <w:divsChild>
        <w:div w:id="199559761">
          <w:marLeft w:val="0"/>
          <w:marRight w:val="0"/>
          <w:marTop w:val="0"/>
          <w:marBottom w:val="0"/>
          <w:divBdr>
            <w:top w:val="none" w:sz="0" w:space="0" w:color="auto"/>
            <w:left w:val="none" w:sz="0" w:space="0" w:color="auto"/>
            <w:bottom w:val="none" w:sz="0" w:space="0" w:color="auto"/>
            <w:right w:val="none" w:sz="0" w:space="0" w:color="auto"/>
          </w:divBdr>
        </w:div>
        <w:div w:id="1071082591">
          <w:marLeft w:val="0"/>
          <w:marRight w:val="0"/>
          <w:marTop w:val="0"/>
          <w:marBottom w:val="0"/>
          <w:divBdr>
            <w:top w:val="none" w:sz="0" w:space="0" w:color="auto"/>
            <w:left w:val="none" w:sz="0" w:space="0" w:color="auto"/>
            <w:bottom w:val="none" w:sz="0" w:space="0" w:color="auto"/>
            <w:right w:val="none" w:sz="0" w:space="0" w:color="auto"/>
          </w:divBdr>
        </w:div>
      </w:divsChild>
    </w:div>
    <w:div w:id="809130691">
      <w:bodyDiv w:val="1"/>
      <w:marLeft w:val="0"/>
      <w:marRight w:val="0"/>
      <w:marTop w:val="0"/>
      <w:marBottom w:val="0"/>
      <w:divBdr>
        <w:top w:val="none" w:sz="0" w:space="0" w:color="auto"/>
        <w:left w:val="none" w:sz="0" w:space="0" w:color="auto"/>
        <w:bottom w:val="none" w:sz="0" w:space="0" w:color="auto"/>
        <w:right w:val="none" w:sz="0" w:space="0" w:color="auto"/>
      </w:divBdr>
      <w:divsChild>
        <w:div w:id="492993619">
          <w:marLeft w:val="0"/>
          <w:marRight w:val="0"/>
          <w:marTop w:val="0"/>
          <w:marBottom w:val="0"/>
          <w:divBdr>
            <w:top w:val="none" w:sz="0" w:space="0" w:color="auto"/>
            <w:left w:val="none" w:sz="0" w:space="0" w:color="auto"/>
            <w:bottom w:val="none" w:sz="0" w:space="0" w:color="auto"/>
            <w:right w:val="none" w:sz="0" w:space="0" w:color="auto"/>
          </w:divBdr>
        </w:div>
      </w:divsChild>
    </w:div>
    <w:div w:id="950357900">
      <w:bodyDiv w:val="1"/>
      <w:marLeft w:val="0"/>
      <w:marRight w:val="0"/>
      <w:marTop w:val="0"/>
      <w:marBottom w:val="0"/>
      <w:divBdr>
        <w:top w:val="none" w:sz="0" w:space="0" w:color="auto"/>
        <w:left w:val="none" w:sz="0" w:space="0" w:color="auto"/>
        <w:bottom w:val="none" w:sz="0" w:space="0" w:color="auto"/>
        <w:right w:val="none" w:sz="0" w:space="0" w:color="auto"/>
      </w:divBdr>
      <w:divsChild>
        <w:div w:id="2034913927">
          <w:marLeft w:val="0"/>
          <w:marRight w:val="0"/>
          <w:marTop w:val="0"/>
          <w:marBottom w:val="0"/>
          <w:divBdr>
            <w:top w:val="none" w:sz="0" w:space="0" w:color="auto"/>
            <w:left w:val="none" w:sz="0" w:space="0" w:color="auto"/>
            <w:bottom w:val="none" w:sz="0" w:space="0" w:color="auto"/>
            <w:right w:val="none" w:sz="0" w:space="0" w:color="auto"/>
          </w:divBdr>
        </w:div>
      </w:divsChild>
    </w:div>
    <w:div w:id="989477609">
      <w:bodyDiv w:val="1"/>
      <w:marLeft w:val="0"/>
      <w:marRight w:val="0"/>
      <w:marTop w:val="0"/>
      <w:marBottom w:val="0"/>
      <w:divBdr>
        <w:top w:val="none" w:sz="0" w:space="0" w:color="auto"/>
        <w:left w:val="none" w:sz="0" w:space="0" w:color="auto"/>
        <w:bottom w:val="none" w:sz="0" w:space="0" w:color="auto"/>
        <w:right w:val="none" w:sz="0" w:space="0" w:color="auto"/>
      </w:divBdr>
    </w:div>
    <w:div w:id="1548446603">
      <w:bodyDiv w:val="1"/>
      <w:marLeft w:val="0"/>
      <w:marRight w:val="0"/>
      <w:marTop w:val="0"/>
      <w:marBottom w:val="0"/>
      <w:divBdr>
        <w:top w:val="none" w:sz="0" w:space="0" w:color="auto"/>
        <w:left w:val="none" w:sz="0" w:space="0" w:color="auto"/>
        <w:bottom w:val="none" w:sz="0" w:space="0" w:color="auto"/>
        <w:right w:val="none" w:sz="0" w:space="0" w:color="auto"/>
      </w:divBdr>
      <w:divsChild>
        <w:div w:id="951126807">
          <w:marLeft w:val="0"/>
          <w:marRight w:val="0"/>
          <w:marTop w:val="0"/>
          <w:marBottom w:val="0"/>
          <w:divBdr>
            <w:top w:val="none" w:sz="0" w:space="0" w:color="auto"/>
            <w:left w:val="none" w:sz="0" w:space="0" w:color="auto"/>
            <w:bottom w:val="none" w:sz="0" w:space="0" w:color="auto"/>
            <w:right w:val="none" w:sz="0" w:space="0" w:color="auto"/>
          </w:divBdr>
        </w:div>
        <w:div w:id="2059892090">
          <w:marLeft w:val="0"/>
          <w:marRight w:val="0"/>
          <w:marTop w:val="0"/>
          <w:marBottom w:val="0"/>
          <w:divBdr>
            <w:top w:val="none" w:sz="0" w:space="0" w:color="auto"/>
            <w:left w:val="none" w:sz="0" w:space="0" w:color="auto"/>
            <w:bottom w:val="none" w:sz="0" w:space="0" w:color="auto"/>
            <w:right w:val="none" w:sz="0" w:space="0" w:color="auto"/>
          </w:divBdr>
        </w:div>
        <w:div w:id="1664120383">
          <w:marLeft w:val="0"/>
          <w:marRight w:val="0"/>
          <w:marTop w:val="0"/>
          <w:marBottom w:val="0"/>
          <w:divBdr>
            <w:top w:val="none" w:sz="0" w:space="0" w:color="auto"/>
            <w:left w:val="none" w:sz="0" w:space="0" w:color="auto"/>
            <w:bottom w:val="none" w:sz="0" w:space="0" w:color="auto"/>
            <w:right w:val="none" w:sz="0" w:space="0" w:color="auto"/>
          </w:divBdr>
        </w:div>
        <w:div w:id="1974284114">
          <w:marLeft w:val="0"/>
          <w:marRight w:val="0"/>
          <w:marTop w:val="0"/>
          <w:marBottom w:val="0"/>
          <w:divBdr>
            <w:top w:val="none" w:sz="0" w:space="0" w:color="auto"/>
            <w:left w:val="none" w:sz="0" w:space="0" w:color="auto"/>
            <w:bottom w:val="none" w:sz="0" w:space="0" w:color="auto"/>
            <w:right w:val="none" w:sz="0" w:space="0" w:color="auto"/>
          </w:divBdr>
        </w:div>
        <w:div w:id="1620139229">
          <w:marLeft w:val="0"/>
          <w:marRight w:val="0"/>
          <w:marTop w:val="0"/>
          <w:marBottom w:val="0"/>
          <w:divBdr>
            <w:top w:val="none" w:sz="0" w:space="0" w:color="auto"/>
            <w:left w:val="none" w:sz="0" w:space="0" w:color="auto"/>
            <w:bottom w:val="none" w:sz="0" w:space="0" w:color="auto"/>
            <w:right w:val="none" w:sz="0" w:space="0" w:color="auto"/>
          </w:divBdr>
        </w:div>
        <w:div w:id="679240258">
          <w:marLeft w:val="0"/>
          <w:marRight w:val="0"/>
          <w:marTop w:val="0"/>
          <w:marBottom w:val="0"/>
          <w:divBdr>
            <w:top w:val="none" w:sz="0" w:space="0" w:color="auto"/>
            <w:left w:val="none" w:sz="0" w:space="0" w:color="auto"/>
            <w:bottom w:val="none" w:sz="0" w:space="0" w:color="auto"/>
            <w:right w:val="none" w:sz="0" w:space="0" w:color="auto"/>
          </w:divBdr>
        </w:div>
        <w:div w:id="460927193">
          <w:marLeft w:val="0"/>
          <w:marRight w:val="0"/>
          <w:marTop w:val="0"/>
          <w:marBottom w:val="0"/>
          <w:divBdr>
            <w:top w:val="none" w:sz="0" w:space="0" w:color="auto"/>
            <w:left w:val="none" w:sz="0" w:space="0" w:color="auto"/>
            <w:bottom w:val="none" w:sz="0" w:space="0" w:color="auto"/>
            <w:right w:val="none" w:sz="0" w:space="0" w:color="auto"/>
          </w:divBdr>
        </w:div>
        <w:div w:id="94248147">
          <w:marLeft w:val="0"/>
          <w:marRight w:val="0"/>
          <w:marTop w:val="0"/>
          <w:marBottom w:val="0"/>
          <w:divBdr>
            <w:top w:val="none" w:sz="0" w:space="0" w:color="auto"/>
            <w:left w:val="none" w:sz="0" w:space="0" w:color="auto"/>
            <w:bottom w:val="none" w:sz="0" w:space="0" w:color="auto"/>
            <w:right w:val="none" w:sz="0" w:space="0" w:color="auto"/>
          </w:divBdr>
        </w:div>
        <w:div w:id="1305159735">
          <w:marLeft w:val="0"/>
          <w:marRight w:val="0"/>
          <w:marTop w:val="0"/>
          <w:marBottom w:val="0"/>
          <w:divBdr>
            <w:top w:val="none" w:sz="0" w:space="0" w:color="auto"/>
            <w:left w:val="none" w:sz="0" w:space="0" w:color="auto"/>
            <w:bottom w:val="none" w:sz="0" w:space="0" w:color="auto"/>
            <w:right w:val="none" w:sz="0" w:space="0" w:color="auto"/>
          </w:divBdr>
        </w:div>
        <w:div w:id="1217162380">
          <w:marLeft w:val="0"/>
          <w:marRight w:val="0"/>
          <w:marTop w:val="0"/>
          <w:marBottom w:val="0"/>
          <w:divBdr>
            <w:top w:val="none" w:sz="0" w:space="0" w:color="auto"/>
            <w:left w:val="none" w:sz="0" w:space="0" w:color="auto"/>
            <w:bottom w:val="none" w:sz="0" w:space="0" w:color="auto"/>
            <w:right w:val="none" w:sz="0" w:space="0" w:color="auto"/>
          </w:divBdr>
        </w:div>
        <w:div w:id="1730224947">
          <w:marLeft w:val="0"/>
          <w:marRight w:val="0"/>
          <w:marTop w:val="0"/>
          <w:marBottom w:val="0"/>
          <w:divBdr>
            <w:top w:val="none" w:sz="0" w:space="0" w:color="auto"/>
            <w:left w:val="none" w:sz="0" w:space="0" w:color="auto"/>
            <w:bottom w:val="none" w:sz="0" w:space="0" w:color="auto"/>
            <w:right w:val="none" w:sz="0" w:space="0" w:color="auto"/>
          </w:divBdr>
        </w:div>
      </w:divsChild>
    </w:div>
    <w:div w:id="1626886316">
      <w:bodyDiv w:val="1"/>
      <w:marLeft w:val="0"/>
      <w:marRight w:val="0"/>
      <w:marTop w:val="0"/>
      <w:marBottom w:val="0"/>
      <w:divBdr>
        <w:top w:val="none" w:sz="0" w:space="0" w:color="auto"/>
        <w:left w:val="none" w:sz="0" w:space="0" w:color="auto"/>
        <w:bottom w:val="none" w:sz="0" w:space="0" w:color="auto"/>
        <w:right w:val="none" w:sz="0" w:space="0" w:color="auto"/>
      </w:divBdr>
    </w:div>
    <w:div w:id="1804957008">
      <w:bodyDiv w:val="1"/>
      <w:marLeft w:val="0"/>
      <w:marRight w:val="0"/>
      <w:marTop w:val="0"/>
      <w:marBottom w:val="0"/>
      <w:divBdr>
        <w:top w:val="none" w:sz="0" w:space="0" w:color="auto"/>
        <w:left w:val="none" w:sz="0" w:space="0" w:color="auto"/>
        <w:bottom w:val="none" w:sz="0" w:space="0" w:color="auto"/>
        <w:right w:val="none" w:sz="0" w:space="0" w:color="auto"/>
      </w:divBdr>
      <w:divsChild>
        <w:div w:id="159391325">
          <w:marLeft w:val="0"/>
          <w:marRight w:val="0"/>
          <w:marTop w:val="0"/>
          <w:marBottom w:val="0"/>
          <w:divBdr>
            <w:top w:val="none" w:sz="0" w:space="0" w:color="auto"/>
            <w:left w:val="none" w:sz="0" w:space="0" w:color="auto"/>
            <w:bottom w:val="none" w:sz="0" w:space="0" w:color="auto"/>
            <w:right w:val="none" w:sz="0" w:space="0" w:color="auto"/>
          </w:divBdr>
          <w:divsChild>
            <w:div w:id="934049544">
              <w:marLeft w:val="0"/>
              <w:marRight w:val="0"/>
              <w:marTop w:val="0"/>
              <w:marBottom w:val="0"/>
              <w:divBdr>
                <w:top w:val="none" w:sz="0" w:space="0" w:color="auto"/>
                <w:left w:val="none" w:sz="0" w:space="0" w:color="auto"/>
                <w:bottom w:val="none" w:sz="0" w:space="0" w:color="auto"/>
                <w:right w:val="none" w:sz="0" w:space="0" w:color="auto"/>
              </w:divBdr>
              <w:divsChild>
                <w:div w:id="3493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0193">
      <w:bodyDiv w:val="1"/>
      <w:marLeft w:val="0"/>
      <w:marRight w:val="0"/>
      <w:marTop w:val="0"/>
      <w:marBottom w:val="0"/>
      <w:divBdr>
        <w:top w:val="none" w:sz="0" w:space="0" w:color="auto"/>
        <w:left w:val="none" w:sz="0" w:space="0" w:color="auto"/>
        <w:bottom w:val="none" w:sz="0" w:space="0" w:color="auto"/>
        <w:right w:val="none" w:sz="0" w:space="0" w:color="auto"/>
      </w:divBdr>
      <w:divsChild>
        <w:div w:id="401104460">
          <w:marLeft w:val="0"/>
          <w:marRight w:val="0"/>
          <w:marTop w:val="0"/>
          <w:marBottom w:val="0"/>
          <w:divBdr>
            <w:top w:val="none" w:sz="0" w:space="0" w:color="auto"/>
            <w:left w:val="none" w:sz="0" w:space="0" w:color="auto"/>
            <w:bottom w:val="none" w:sz="0" w:space="0" w:color="auto"/>
            <w:right w:val="none" w:sz="0" w:space="0" w:color="auto"/>
          </w:divBdr>
        </w:div>
        <w:div w:id="937371595">
          <w:marLeft w:val="0"/>
          <w:marRight w:val="0"/>
          <w:marTop w:val="0"/>
          <w:marBottom w:val="0"/>
          <w:divBdr>
            <w:top w:val="none" w:sz="0" w:space="0" w:color="auto"/>
            <w:left w:val="none" w:sz="0" w:space="0" w:color="auto"/>
            <w:bottom w:val="none" w:sz="0" w:space="0" w:color="auto"/>
            <w:right w:val="none" w:sz="0" w:space="0" w:color="auto"/>
          </w:divBdr>
        </w:div>
        <w:div w:id="546138991">
          <w:marLeft w:val="0"/>
          <w:marRight w:val="0"/>
          <w:marTop w:val="0"/>
          <w:marBottom w:val="0"/>
          <w:divBdr>
            <w:top w:val="none" w:sz="0" w:space="0" w:color="auto"/>
            <w:left w:val="none" w:sz="0" w:space="0" w:color="auto"/>
            <w:bottom w:val="none" w:sz="0" w:space="0" w:color="auto"/>
            <w:right w:val="none" w:sz="0" w:space="0" w:color="auto"/>
          </w:divBdr>
        </w:div>
        <w:div w:id="524369412">
          <w:marLeft w:val="0"/>
          <w:marRight w:val="0"/>
          <w:marTop w:val="0"/>
          <w:marBottom w:val="0"/>
          <w:divBdr>
            <w:top w:val="none" w:sz="0" w:space="0" w:color="auto"/>
            <w:left w:val="none" w:sz="0" w:space="0" w:color="auto"/>
            <w:bottom w:val="none" w:sz="0" w:space="0" w:color="auto"/>
            <w:right w:val="none" w:sz="0" w:space="0" w:color="auto"/>
          </w:divBdr>
        </w:div>
        <w:div w:id="745879108">
          <w:marLeft w:val="0"/>
          <w:marRight w:val="0"/>
          <w:marTop w:val="0"/>
          <w:marBottom w:val="0"/>
          <w:divBdr>
            <w:top w:val="none" w:sz="0" w:space="0" w:color="auto"/>
            <w:left w:val="none" w:sz="0" w:space="0" w:color="auto"/>
            <w:bottom w:val="none" w:sz="0" w:space="0" w:color="auto"/>
            <w:right w:val="none" w:sz="0" w:space="0" w:color="auto"/>
          </w:divBdr>
        </w:div>
        <w:div w:id="1545941180">
          <w:marLeft w:val="0"/>
          <w:marRight w:val="0"/>
          <w:marTop w:val="0"/>
          <w:marBottom w:val="0"/>
          <w:divBdr>
            <w:top w:val="none" w:sz="0" w:space="0" w:color="auto"/>
            <w:left w:val="none" w:sz="0" w:space="0" w:color="auto"/>
            <w:bottom w:val="none" w:sz="0" w:space="0" w:color="auto"/>
            <w:right w:val="none" w:sz="0" w:space="0" w:color="auto"/>
          </w:divBdr>
        </w:div>
        <w:div w:id="764420402">
          <w:marLeft w:val="0"/>
          <w:marRight w:val="0"/>
          <w:marTop w:val="0"/>
          <w:marBottom w:val="0"/>
          <w:divBdr>
            <w:top w:val="none" w:sz="0" w:space="0" w:color="auto"/>
            <w:left w:val="none" w:sz="0" w:space="0" w:color="auto"/>
            <w:bottom w:val="none" w:sz="0" w:space="0" w:color="auto"/>
            <w:right w:val="none" w:sz="0" w:space="0" w:color="auto"/>
          </w:divBdr>
        </w:div>
        <w:div w:id="365564887">
          <w:marLeft w:val="0"/>
          <w:marRight w:val="0"/>
          <w:marTop w:val="0"/>
          <w:marBottom w:val="0"/>
          <w:divBdr>
            <w:top w:val="none" w:sz="0" w:space="0" w:color="auto"/>
            <w:left w:val="none" w:sz="0" w:space="0" w:color="auto"/>
            <w:bottom w:val="none" w:sz="0" w:space="0" w:color="auto"/>
            <w:right w:val="none" w:sz="0" w:space="0" w:color="auto"/>
          </w:divBdr>
        </w:div>
        <w:div w:id="681712201">
          <w:marLeft w:val="0"/>
          <w:marRight w:val="0"/>
          <w:marTop w:val="0"/>
          <w:marBottom w:val="0"/>
          <w:divBdr>
            <w:top w:val="none" w:sz="0" w:space="0" w:color="auto"/>
            <w:left w:val="none" w:sz="0" w:space="0" w:color="auto"/>
            <w:bottom w:val="none" w:sz="0" w:space="0" w:color="auto"/>
            <w:right w:val="none" w:sz="0" w:space="0" w:color="auto"/>
          </w:divBdr>
        </w:div>
      </w:divsChild>
    </w:div>
    <w:div w:id="1866289463">
      <w:bodyDiv w:val="1"/>
      <w:marLeft w:val="0"/>
      <w:marRight w:val="0"/>
      <w:marTop w:val="0"/>
      <w:marBottom w:val="0"/>
      <w:divBdr>
        <w:top w:val="none" w:sz="0" w:space="0" w:color="auto"/>
        <w:left w:val="none" w:sz="0" w:space="0" w:color="auto"/>
        <w:bottom w:val="none" w:sz="0" w:space="0" w:color="auto"/>
        <w:right w:val="none" w:sz="0" w:space="0" w:color="auto"/>
      </w:divBdr>
    </w:div>
    <w:div w:id="208078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u.se/sok-kurser-och-program/st1801-1.617482" TargetMode="External"/><Relationship Id="rId18" Type="http://schemas.openxmlformats.org/officeDocument/2006/relationships/hyperlink" Target="https://medarbetare.su.se/vart-su/styrning/regelboken/utbildning/regler-och-handlaggningsordning-for-disciplinarenden"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tatistics.su.se" TargetMode="External"/><Relationship Id="rId17" Type="http://schemas.openxmlformats.org/officeDocument/2006/relationships/hyperlink" Target="mailto:expedition@stat.su.se" TargetMode="External"/><Relationship Id="rId2" Type="http://schemas.openxmlformats.org/officeDocument/2006/relationships/numbering" Target="numbering.xml"/><Relationship Id="rId16" Type="http://schemas.openxmlformats.org/officeDocument/2006/relationships/hyperlink" Target="https://www.su.se/medarbetare/organisation-styrning/styrdokument-regelboken/utbildning/regler-f&#246;r-salstentamen-1.5131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ers.fredriksson@stat.su.se" TargetMode="External"/><Relationship Id="rId5" Type="http://schemas.openxmlformats.org/officeDocument/2006/relationships/webSettings" Target="webSettings.xml"/><Relationship Id="rId15" Type="http://schemas.openxmlformats.org/officeDocument/2006/relationships/hyperlink" Target="http://tenta.stat.su.se/exp/tentor-ut" TargetMode="External"/><Relationship Id="rId10" Type="http://schemas.openxmlformats.org/officeDocument/2006/relationships/hyperlink" Target="mailto:ulf.hognas@stat.su.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intro-ims.netlify.app" TargetMode="External"/><Relationship Id="rId14" Type="http://schemas.openxmlformats.org/officeDocument/2006/relationships/hyperlink" Target="https://cloud.timeedit.net/su/web/stud1/s.html?tab=3&amp;type=courseevent&amp;h=t&amp;object=cevt_39064_VT2025&amp;startdate=20250222&amp;enddate=20250802&amp;l=sv"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8BD55-5747-CC4F-A2BB-719C0822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7</Pages>
  <Words>2534</Words>
  <Characters>14448</Characters>
  <Application>Microsoft Office Word</Application>
  <DocSecurity>0</DocSecurity>
  <Lines>120</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STOCKHOLMS UNIVERSITET</vt:lpstr>
      <vt:lpstr>STOCKHOLMS UNIVERSITET</vt:lpstr>
    </vt:vector>
  </TitlesOfParts>
  <Company>Ericsson</Company>
  <LinksUpToDate>false</LinksUpToDate>
  <CharactersWithSpaces>16949</CharactersWithSpaces>
  <SharedDoc>false</SharedDoc>
  <HLinks>
    <vt:vector size="36" baseType="variant">
      <vt:variant>
        <vt:i4>7471141</vt:i4>
      </vt:variant>
      <vt:variant>
        <vt:i4>18</vt:i4>
      </vt:variant>
      <vt:variant>
        <vt:i4>0</vt:i4>
      </vt:variant>
      <vt:variant>
        <vt:i4>5</vt:i4>
      </vt:variant>
      <vt:variant>
        <vt:lpwstr>http://gauss.stat.su.se/gu/sg.shtml</vt:lpwstr>
      </vt:variant>
      <vt:variant>
        <vt:lpwstr/>
      </vt:variant>
      <vt:variant>
        <vt:i4>7471141</vt:i4>
      </vt:variant>
      <vt:variant>
        <vt:i4>15</vt:i4>
      </vt:variant>
      <vt:variant>
        <vt:i4>0</vt:i4>
      </vt:variant>
      <vt:variant>
        <vt:i4>5</vt:i4>
      </vt:variant>
      <vt:variant>
        <vt:lpwstr>http://gauss.stat.su.se/gu/sg.shtml</vt:lpwstr>
      </vt:variant>
      <vt:variant>
        <vt:lpwstr/>
      </vt:variant>
      <vt:variant>
        <vt:i4>10878997</vt:i4>
      </vt:variant>
      <vt:variant>
        <vt:i4>12</vt:i4>
      </vt:variant>
      <vt:variant>
        <vt:i4>0</vt:i4>
      </vt:variant>
      <vt:variant>
        <vt:i4>5</vt:i4>
      </vt:variant>
      <vt:variant>
        <vt:lpwstr>mailto:Karl.Hellström@stat.su.se</vt:lpwstr>
      </vt:variant>
      <vt:variant>
        <vt:lpwstr/>
      </vt:variant>
      <vt:variant>
        <vt:i4>8126558</vt:i4>
      </vt:variant>
      <vt:variant>
        <vt:i4>9</vt:i4>
      </vt:variant>
      <vt:variant>
        <vt:i4>0</vt:i4>
      </vt:variant>
      <vt:variant>
        <vt:i4>5</vt:i4>
      </vt:variant>
      <vt:variant>
        <vt:lpwstr>mailto:Mikael.Havasi@stat.su.se</vt:lpwstr>
      </vt:variant>
      <vt:variant>
        <vt:lpwstr/>
      </vt:variant>
      <vt:variant>
        <vt:i4>5701759</vt:i4>
      </vt:variant>
      <vt:variant>
        <vt:i4>6</vt:i4>
      </vt:variant>
      <vt:variant>
        <vt:i4>0</vt:i4>
      </vt:variant>
      <vt:variant>
        <vt:i4>5</vt:i4>
      </vt:variant>
      <vt:variant>
        <vt:lpwstr>mailto:Michael.Carlson@stat.su.se</vt:lpwstr>
      </vt:variant>
      <vt:variant>
        <vt:lpwstr/>
      </vt:variant>
      <vt:variant>
        <vt:i4>4194305</vt:i4>
      </vt:variant>
      <vt:variant>
        <vt:i4>0</vt:i4>
      </vt:variant>
      <vt:variant>
        <vt:i4>0</vt:i4>
      </vt:variant>
      <vt:variant>
        <vt:i4>5</vt:i4>
      </vt:variant>
      <vt:variant>
        <vt:lpwstr>http://www.statistics.su.se/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STOCKHOLMS UNIVERSITET</dc:title>
  <dc:creator>Hans Nyquist</dc:creator>
  <cp:lastModifiedBy>Microsoft Office User</cp:lastModifiedBy>
  <cp:revision>31</cp:revision>
  <cp:lastPrinted>2019-03-24T16:17:00Z</cp:lastPrinted>
  <dcterms:created xsi:type="dcterms:W3CDTF">2025-01-21T13:58:00Z</dcterms:created>
  <dcterms:modified xsi:type="dcterms:W3CDTF">2025-02-23T20:22:00Z</dcterms:modified>
</cp:coreProperties>
</file>